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C0B" w:rsidRPr="00645C0B" w:rsidRDefault="00645C0B" w:rsidP="00C12E64">
      <w:pPr>
        <w:pStyle w:val="Ttulo"/>
        <w:spacing w:before="100" w:afterAutospacing="0"/>
        <w:ind w:left="1701"/>
        <w:jc w:val="right"/>
        <w:rPr>
          <w:sz w:val="26"/>
          <w:szCs w:val="26"/>
        </w:rPr>
      </w:pPr>
      <w:bookmarkStart w:id="0" w:name="_Toc89613104"/>
      <w:r>
        <w:rPr>
          <w:noProof/>
          <w:lang w:eastAsia="es-EC"/>
        </w:rPr>
        <w:drawing>
          <wp:anchor distT="0" distB="0" distL="114300" distR="114300" simplePos="0" relativeHeight="251667456" behindDoc="1" locked="0" layoutInCell="1" allowOverlap="1" wp14:anchorId="061CF193" wp14:editId="1F6C4E19">
            <wp:simplePos x="0" y="0"/>
            <wp:positionH relativeFrom="margin">
              <wp:posOffset>-316865</wp:posOffset>
            </wp:positionH>
            <wp:positionV relativeFrom="paragraph">
              <wp:posOffset>-276860</wp:posOffset>
            </wp:positionV>
            <wp:extent cx="1565283" cy="14001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5283" cy="1400175"/>
                    </a:xfrm>
                    <a:prstGeom prst="rect">
                      <a:avLst/>
                    </a:prstGeom>
                    <a:noFill/>
                  </pic:spPr>
                </pic:pic>
              </a:graphicData>
            </a:graphic>
            <wp14:sizeRelH relativeFrom="margin">
              <wp14:pctWidth>0</wp14:pctWidth>
            </wp14:sizeRelH>
            <wp14:sizeRelV relativeFrom="margin">
              <wp14:pctHeight>0</wp14:pctHeight>
            </wp14:sizeRelV>
          </wp:anchor>
        </w:drawing>
      </w:r>
      <w:sdt>
        <w:sdtPr>
          <w:rPr>
            <w:sz w:val="28"/>
            <w:szCs w:val="26"/>
          </w:rPr>
          <w:alias w:val="Título"/>
          <w:tag w:val=""/>
          <w:id w:val="1291170857"/>
          <w:dataBinding w:prefixMappings="xmlns:ns0='http://purl.org/dc/elements/1.1/' xmlns:ns1='http://schemas.openxmlformats.org/package/2006/metadata/core-properties' " w:xpath="/ns1:coreProperties[1]/ns0:title[1]" w:storeItemID="{6C3C8BC8-F283-45AE-878A-BAB7291924A1}"/>
          <w:text/>
        </w:sdtPr>
        <w:sdtEndPr/>
        <w:sdtContent>
          <w:r w:rsidRPr="00EB02B9">
            <w:rPr>
              <w:sz w:val="28"/>
              <w:szCs w:val="26"/>
            </w:rPr>
            <w:t xml:space="preserve">Impacto de la presencia de la variante </w:t>
          </w:r>
          <w:proofErr w:type="spellStart"/>
          <w:r w:rsidRPr="00EB02B9">
            <w:rPr>
              <w:sz w:val="28"/>
              <w:szCs w:val="26"/>
            </w:rPr>
            <w:t>Ómicron</w:t>
          </w:r>
          <w:proofErr w:type="spellEnd"/>
          <w:r w:rsidRPr="00EB02B9">
            <w:rPr>
              <w:sz w:val="28"/>
              <w:szCs w:val="26"/>
            </w:rPr>
            <w:t xml:space="preserve"> en la evolución de la enfermedad por COVID-19 en Ecuador</w:t>
          </w:r>
        </w:sdtContent>
      </w:sdt>
    </w:p>
    <w:p w:rsidR="00645C0B" w:rsidRDefault="00056DD9" w:rsidP="00EB02B9">
      <w:pPr>
        <w:spacing w:before="200" w:beforeAutospacing="0" w:after="120" w:afterAutospacing="0"/>
        <w:jc w:val="right"/>
        <w:rPr>
          <w:sz w:val="24"/>
        </w:rPr>
      </w:pPr>
      <w:sdt>
        <w:sdtPr>
          <w:rPr>
            <w:sz w:val="24"/>
          </w:rPr>
          <w:alias w:val="Fecha de publicación"/>
          <w:tag w:val=""/>
          <w:id w:val="1666743442"/>
          <w:dataBinding w:prefixMappings="xmlns:ns0='http://schemas.microsoft.com/office/2006/coverPageProps' " w:xpath="/ns0:CoverPageProperties[1]/ns0:PublishDate[1]" w:storeItemID="{55AF091B-3C7A-41E3-B477-F2FDAA23CFDA}"/>
          <w:date>
            <w:dateFormat w:val="d 'de' MMMM 'de' yyyy"/>
            <w:lid w:val="es-EC"/>
            <w:storeMappedDataAs w:val="dateTime"/>
            <w:calendar w:val="gregorian"/>
          </w:date>
        </w:sdtPr>
        <w:sdtEndPr/>
        <w:sdtContent>
          <w:r w:rsidR="00267366">
            <w:rPr>
              <w:sz w:val="24"/>
            </w:rPr>
            <w:t>31</w:t>
          </w:r>
          <w:r w:rsidR="00645C0B" w:rsidRPr="00645C0B">
            <w:rPr>
              <w:sz w:val="24"/>
            </w:rPr>
            <w:t xml:space="preserve"> de enero de 2022</w:t>
          </w:r>
        </w:sdtContent>
      </w:sdt>
    </w:p>
    <w:p w:rsidR="00645C0B" w:rsidRDefault="00056DD9" w:rsidP="00F2777B">
      <w:pPr>
        <w:tabs>
          <w:tab w:val="left" w:pos="3828"/>
          <w:tab w:val="right" w:pos="9923"/>
        </w:tabs>
        <w:spacing w:before="80" w:beforeAutospacing="0" w:after="80" w:afterAutospacing="0" w:line="240" w:lineRule="auto"/>
        <w:ind w:left="1134"/>
        <w:jc w:val="left"/>
        <w:rPr>
          <w:ins w:id="1" w:author="Maria Belen Benalcazar T." w:date="2022-02-04T22:03:00Z"/>
          <w:rFonts w:asciiTheme="minorHAnsi" w:hAnsiTheme="minorHAnsi" w:cstheme="minorHAnsi"/>
          <w:sz w:val="18"/>
          <w:szCs w:val="18"/>
        </w:rPr>
      </w:pPr>
      <w:sdt>
        <w:sdtPr>
          <w:rPr>
            <w:rFonts w:asciiTheme="minorHAnsi" w:hAnsiTheme="minorHAnsi" w:cstheme="minorHAnsi"/>
            <w:sz w:val="18"/>
            <w:szCs w:val="18"/>
          </w:rPr>
          <w:alias w:val="Autor"/>
          <w:tag w:val=""/>
          <w:id w:val="1465698362"/>
          <w:dataBinding w:prefixMappings="xmlns:ns0='http://purl.org/dc/elements/1.1/' xmlns:ns1='http://schemas.openxmlformats.org/package/2006/metadata/core-properties' " w:xpath="/ns1:coreProperties[1]/ns0:creator[1]" w:storeItemID="{6C3C8BC8-F283-45AE-878A-BAB7291924A1}"/>
          <w:text/>
        </w:sdtPr>
        <w:sdtEndPr/>
        <w:sdtContent>
          <w:r w:rsidR="00645C0B" w:rsidRPr="0033634A">
            <w:rPr>
              <w:rFonts w:asciiTheme="minorHAnsi" w:hAnsiTheme="minorHAnsi" w:cstheme="minorHAnsi"/>
              <w:sz w:val="18"/>
              <w:szCs w:val="18"/>
            </w:rPr>
            <w:t>María Belén Benalcázar Tovar</w:t>
          </w:r>
        </w:sdtContent>
      </w:sdt>
      <w:r w:rsidR="00BB42D2">
        <w:rPr>
          <w:rFonts w:asciiTheme="minorHAnsi" w:hAnsiTheme="minorHAnsi" w:cstheme="minorHAnsi"/>
          <w:sz w:val="18"/>
          <w:szCs w:val="18"/>
        </w:rPr>
        <w:t xml:space="preserve"> </w:t>
      </w:r>
      <w:r w:rsidR="00BB42D2">
        <w:rPr>
          <w:rFonts w:asciiTheme="minorHAnsi" w:hAnsiTheme="minorHAnsi" w:cstheme="minorHAnsi"/>
          <w:sz w:val="18"/>
          <w:szCs w:val="18"/>
        </w:rPr>
        <w:tab/>
        <w:t>Administración/Investigación</w:t>
      </w:r>
      <w:r w:rsidR="00645C0B" w:rsidRPr="0033634A">
        <w:rPr>
          <w:rFonts w:asciiTheme="minorHAnsi" w:hAnsiTheme="minorHAnsi" w:cstheme="minorHAnsi"/>
          <w:sz w:val="18"/>
          <w:szCs w:val="18"/>
        </w:rPr>
        <w:tab/>
      </w:r>
      <w:ins w:id="2" w:author="Maria Belen Benalcazar T." w:date="2022-02-04T22:03:00Z">
        <w:r w:rsidR="00061C89">
          <w:rPr>
            <w:rFonts w:asciiTheme="minorHAnsi" w:hAnsiTheme="minorHAnsi" w:cstheme="minorHAnsi"/>
            <w:sz w:val="18"/>
            <w:szCs w:val="18"/>
          </w:rPr>
          <w:fldChar w:fldCharType="begin"/>
        </w:r>
        <w:r w:rsidR="00061C89">
          <w:rPr>
            <w:rFonts w:asciiTheme="minorHAnsi" w:hAnsiTheme="minorHAnsi" w:cstheme="minorHAnsi"/>
            <w:sz w:val="18"/>
            <w:szCs w:val="18"/>
          </w:rPr>
          <w:instrText xml:space="preserve"> HYPERLINK "mailto:</w:instrText>
        </w:r>
      </w:ins>
      <w:r w:rsidR="00061C89" w:rsidRPr="0033634A">
        <w:rPr>
          <w:rFonts w:asciiTheme="minorHAnsi" w:hAnsiTheme="minorHAnsi" w:cstheme="minorHAnsi"/>
          <w:sz w:val="18"/>
          <w:szCs w:val="18"/>
        </w:rPr>
        <w:instrText>mariabelen.benalcazar335@comunidadunir.net</w:instrText>
      </w:r>
      <w:ins w:id="3" w:author="Maria Belen Benalcazar T." w:date="2022-02-04T22:03:00Z">
        <w:r w:rsidR="00061C89">
          <w:rPr>
            <w:rFonts w:asciiTheme="minorHAnsi" w:hAnsiTheme="minorHAnsi" w:cstheme="minorHAnsi"/>
            <w:sz w:val="18"/>
            <w:szCs w:val="18"/>
          </w:rPr>
          <w:instrText xml:space="preserve">" </w:instrText>
        </w:r>
        <w:r w:rsidR="00061C89">
          <w:rPr>
            <w:rFonts w:asciiTheme="minorHAnsi" w:hAnsiTheme="minorHAnsi" w:cstheme="minorHAnsi"/>
            <w:sz w:val="18"/>
            <w:szCs w:val="18"/>
          </w:rPr>
          <w:fldChar w:fldCharType="separate"/>
        </w:r>
      </w:ins>
      <w:r w:rsidR="00061C89" w:rsidRPr="00222075">
        <w:rPr>
          <w:rStyle w:val="Hipervnculo"/>
          <w:rFonts w:asciiTheme="minorHAnsi" w:hAnsiTheme="minorHAnsi" w:cstheme="minorHAnsi"/>
          <w:sz w:val="18"/>
          <w:szCs w:val="18"/>
        </w:rPr>
        <w:t>mariabelen.benalcazar335@comunidadunir.net</w:t>
      </w:r>
      <w:ins w:id="4" w:author="Maria Belen Benalcazar T." w:date="2022-02-04T22:03:00Z">
        <w:r w:rsidR="00061C89">
          <w:rPr>
            <w:rFonts w:asciiTheme="minorHAnsi" w:hAnsiTheme="minorHAnsi" w:cstheme="minorHAnsi"/>
            <w:sz w:val="18"/>
            <w:szCs w:val="18"/>
          </w:rPr>
          <w:fldChar w:fldCharType="end"/>
        </w:r>
      </w:ins>
    </w:p>
    <w:p w:rsidR="00061C89" w:rsidRPr="007E2E7E" w:rsidRDefault="00061C89" w:rsidP="00061C89">
      <w:pPr>
        <w:tabs>
          <w:tab w:val="left" w:pos="3828"/>
          <w:tab w:val="right" w:pos="9923"/>
        </w:tabs>
        <w:spacing w:before="80" w:beforeAutospacing="0" w:after="80" w:afterAutospacing="0" w:line="240" w:lineRule="auto"/>
        <w:ind w:left="1134"/>
        <w:jc w:val="left"/>
        <w:rPr>
          <w:ins w:id="5" w:author="Maria Belen Benalcazar T." w:date="2022-02-04T22:03:00Z"/>
          <w:rFonts w:asciiTheme="minorHAnsi" w:hAnsiTheme="minorHAnsi" w:cstheme="minorHAnsi"/>
          <w:sz w:val="18"/>
          <w:szCs w:val="18"/>
          <w:lang w:val="en-US"/>
        </w:rPr>
      </w:pPr>
      <w:ins w:id="6" w:author="Maria Belen Benalcazar T." w:date="2022-02-04T22:03:00Z">
        <w:r w:rsidRPr="00102470">
          <w:rPr>
            <w:rFonts w:asciiTheme="minorHAnsi" w:hAnsiTheme="minorHAnsi" w:cstheme="minorHAnsi"/>
            <w:sz w:val="18"/>
            <w:szCs w:val="18"/>
            <w:lang w:val="en-US"/>
          </w:rPr>
          <w:t xml:space="preserve">Daniel Aguilar </w:t>
        </w:r>
        <w:proofErr w:type="spellStart"/>
        <w:r w:rsidRPr="00102470">
          <w:rPr>
            <w:rFonts w:asciiTheme="minorHAnsi" w:hAnsiTheme="minorHAnsi" w:cstheme="minorHAnsi"/>
            <w:sz w:val="18"/>
            <w:szCs w:val="18"/>
            <w:lang w:val="en-US"/>
          </w:rPr>
          <w:t>Noblecilla</w:t>
        </w:r>
        <w:proofErr w:type="spellEnd"/>
        <w:r w:rsidRPr="00102470">
          <w:rPr>
            <w:rFonts w:asciiTheme="minorHAnsi" w:hAnsiTheme="minorHAnsi" w:cstheme="minorHAnsi"/>
            <w:sz w:val="18"/>
            <w:szCs w:val="18"/>
            <w:lang w:val="en-US"/>
          </w:rPr>
          <w:tab/>
        </w:r>
        <w:proofErr w:type="spellStart"/>
        <w:r w:rsidRPr="00102470">
          <w:rPr>
            <w:rFonts w:asciiTheme="minorHAnsi" w:hAnsiTheme="minorHAnsi" w:cstheme="minorHAnsi"/>
            <w:sz w:val="18"/>
            <w:szCs w:val="18"/>
            <w:lang w:val="en-US"/>
          </w:rPr>
          <w:t>Supervisi</w:t>
        </w:r>
        <w:r w:rsidRPr="007E2E7E">
          <w:rPr>
            <w:rFonts w:asciiTheme="minorHAnsi" w:hAnsiTheme="minorHAnsi" w:cstheme="minorHAnsi"/>
            <w:sz w:val="18"/>
            <w:szCs w:val="18"/>
            <w:lang w:val="en-US"/>
          </w:rPr>
          <w:t>ón</w:t>
        </w:r>
        <w:proofErr w:type="spellEnd"/>
        <w:r w:rsidRPr="007E2E7E">
          <w:rPr>
            <w:rFonts w:asciiTheme="minorHAnsi" w:hAnsiTheme="minorHAnsi" w:cstheme="minorHAnsi"/>
            <w:sz w:val="18"/>
            <w:szCs w:val="18"/>
            <w:lang w:val="en-US"/>
          </w:rPr>
          <w:t>/</w:t>
        </w:r>
        <w:proofErr w:type="spellStart"/>
        <w:r w:rsidRPr="007E2E7E">
          <w:rPr>
            <w:rFonts w:asciiTheme="minorHAnsi" w:hAnsiTheme="minorHAnsi" w:cstheme="minorHAnsi"/>
            <w:sz w:val="18"/>
            <w:szCs w:val="18"/>
            <w:lang w:val="en-US"/>
          </w:rPr>
          <w:t>Validación</w:t>
        </w:r>
        <w:proofErr w:type="spellEnd"/>
        <w:r w:rsidRPr="007E2E7E">
          <w:rPr>
            <w:rFonts w:asciiTheme="minorHAnsi" w:hAnsiTheme="minorHAnsi" w:cstheme="minorHAnsi"/>
            <w:sz w:val="18"/>
            <w:szCs w:val="18"/>
            <w:lang w:val="en-US"/>
          </w:rPr>
          <w:tab/>
        </w:r>
        <w:r>
          <w:rPr>
            <w:rFonts w:asciiTheme="minorHAnsi" w:hAnsiTheme="minorHAnsi" w:cstheme="minorHAnsi"/>
            <w:sz w:val="18"/>
            <w:szCs w:val="18"/>
            <w:lang w:val="en-US"/>
          </w:rPr>
          <w:fldChar w:fldCharType="begin"/>
        </w:r>
        <w:r>
          <w:rPr>
            <w:rFonts w:asciiTheme="minorHAnsi" w:hAnsiTheme="minorHAnsi" w:cstheme="minorHAnsi"/>
            <w:sz w:val="18"/>
            <w:szCs w:val="18"/>
            <w:lang w:val="en-US"/>
          </w:rPr>
          <w:instrText xml:space="preserve"> HYPERLINK "mailto:</w:instrText>
        </w:r>
        <w:r w:rsidRPr="007E2E7E">
          <w:rPr>
            <w:rFonts w:asciiTheme="minorHAnsi" w:hAnsiTheme="minorHAnsi" w:cstheme="minorHAnsi"/>
            <w:sz w:val="18"/>
            <w:szCs w:val="18"/>
            <w:lang w:val="en-US"/>
          </w:rPr>
          <w:instrText>daniel.aguilar256@comunidadunir.net</w:instrText>
        </w:r>
        <w:r>
          <w:rPr>
            <w:rFonts w:asciiTheme="minorHAnsi" w:hAnsiTheme="minorHAnsi" w:cstheme="minorHAnsi"/>
            <w:sz w:val="18"/>
            <w:szCs w:val="18"/>
            <w:lang w:val="en-US"/>
          </w:rPr>
          <w:instrText xml:space="preserve">" </w:instrText>
        </w:r>
        <w:r>
          <w:rPr>
            <w:rFonts w:asciiTheme="minorHAnsi" w:hAnsiTheme="minorHAnsi" w:cstheme="minorHAnsi"/>
            <w:sz w:val="18"/>
            <w:szCs w:val="18"/>
            <w:lang w:val="en-US"/>
          </w:rPr>
          <w:fldChar w:fldCharType="separate"/>
        </w:r>
        <w:r w:rsidRPr="00222075">
          <w:rPr>
            <w:rStyle w:val="Hipervnculo"/>
            <w:rFonts w:asciiTheme="minorHAnsi" w:hAnsiTheme="minorHAnsi" w:cstheme="minorHAnsi"/>
            <w:sz w:val="18"/>
            <w:szCs w:val="18"/>
            <w:lang w:val="en-US"/>
          </w:rPr>
          <w:t>daniel.aguilar256@comunidadunir.net</w:t>
        </w:r>
        <w:r>
          <w:rPr>
            <w:rFonts w:asciiTheme="minorHAnsi" w:hAnsiTheme="minorHAnsi" w:cstheme="minorHAnsi"/>
            <w:sz w:val="18"/>
            <w:szCs w:val="18"/>
            <w:lang w:val="en-US"/>
          </w:rPr>
          <w:fldChar w:fldCharType="end"/>
        </w:r>
        <w:r>
          <w:rPr>
            <w:rFonts w:asciiTheme="minorHAnsi" w:hAnsiTheme="minorHAnsi" w:cstheme="minorHAnsi"/>
            <w:sz w:val="18"/>
            <w:szCs w:val="18"/>
            <w:lang w:val="en-US"/>
          </w:rPr>
          <w:t xml:space="preserve"> </w:t>
        </w:r>
      </w:ins>
    </w:p>
    <w:p w:rsidR="00061C89" w:rsidRPr="00061C89" w:rsidDel="00061C89" w:rsidRDefault="00061C89" w:rsidP="00F2777B">
      <w:pPr>
        <w:tabs>
          <w:tab w:val="left" w:pos="3828"/>
          <w:tab w:val="right" w:pos="9923"/>
        </w:tabs>
        <w:spacing w:before="80" w:beforeAutospacing="0" w:after="80" w:afterAutospacing="0" w:line="240" w:lineRule="auto"/>
        <w:ind w:left="1134"/>
        <w:jc w:val="left"/>
        <w:rPr>
          <w:del w:id="7" w:author="Maria Belen Benalcazar T." w:date="2022-02-04T22:03:00Z"/>
          <w:rFonts w:asciiTheme="minorHAnsi" w:hAnsiTheme="minorHAnsi" w:cstheme="minorHAnsi"/>
          <w:sz w:val="18"/>
          <w:szCs w:val="18"/>
          <w:lang w:val="en-US"/>
          <w:rPrChange w:id="8" w:author="Maria Belen Benalcazar T." w:date="2022-02-04T22:03:00Z">
            <w:rPr>
              <w:del w:id="9" w:author="Maria Belen Benalcazar T." w:date="2022-02-04T22:03:00Z"/>
              <w:rFonts w:asciiTheme="minorHAnsi" w:hAnsiTheme="minorHAnsi" w:cstheme="minorHAnsi"/>
              <w:sz w:val="18"/>
              <w:szCs w:val="18"/>
            </w:rPr>
          </w:rPrChange>
        </w:rPr>
      </w:pPr>
    </w:p>
    <w:p w:rsidR="00645C0B" w:rsidRPr="0033634A" w:rsidRDefault="00645C0B" w:rsidP="00F2777B">
      <w:pPr>
        <w:tabs>
          <w:tab w:val="left" w:pos="3828"/>
          <w:tab w:val="right" w:pos="9923"/>
        </w:tabs>
        <w:spacing w:before="80" w:beforeAutospacing="0" w:after="80" w:afterAutospacing="0" w:line="240" w:lineRule="auto"/>
        <w:ind w:left="1134"/>
        <w:jc w:val="left"/>
        <w:rPr>
          <w:rFonts w:asciiTheme="minorHAnsi" w:hAnsiTheme="minorHAnsi" w:cstheme="minorHAnsi"/>
          <w:sz w:val="18"/>
          <w:szCs w:val="18"/>
        </w:rPr>
      </w:pPr>
      <w:r w:rsidRPr="0033634A">
        <w:rPr>
          <w:rFonts w:asciiTheme="minorHAnsi" w:hAnsiTheme="minorHAnsi" w:cstheme="minorHAnsi"/>
          <w:sz w:val="18"/>
          <w:szCs w:val="18"/>
        </w:rPr>
        <w:t xml:space="preserve">Patricia Katherine Tigrero </w:t>
      </w:r>
      <w:proofErr w:type="spellStart"/>
      <w:r w:rsidRPr="0033634A">
        <w:rPr>
          <w:rFonts w:asciiTheme="minorHAnsi" w:hAnsiTheme="minorHAnsi" w:cstheme="minorHAnsi"/>
          <w:sz w:val="18"/>
          <w:szCs w:val="18"/>
        </w:rPr>
        <w:t>Quimi</w:t>
      </w:r>
      <w:proofErr w:type="spellEnd"/>
      <w:r w:rsidR="00EB02B9" w:rsidRPr="0033634A">
        <w:rPr>
          <w:rFonts w:asciiTheme="minorHAnsi" w:hAnsiTheme="minorHAnsi" w:cstheme="minorHAnsi"/>
          <w:sz w:val="18"/>
          <w:szCs w:val="18"/>
        </w:rPr>
        <w:tab/>
      </w:r>
      <w:ins w:id="10" w:author="Maria Belen Benalcazar T." w:date="2022-02-04T22:03:00Z">
        <w:r w:rsidR="00061C89">
          <w:rPr>
            <w:rFonts w:asciiTheme="minorHAnsi" w:hAnsiTheme="minorHAnsi" w:cstheme="minorHAnsi"/>
            <w:sz w:val="18"/>
            <w:szCs w:val="18"/>
          </w:rPr>
          <w:t>Análisis/</w:t>
        </w:r>
      </w:ins>
      <w:r w:rsidR="00267366">
        <w:rPr>
          <w:rFonts w:asciiTheme="minorHAnsi" w:hAnsiTheme="minorHAnsi" w:cstheme="minorHAnsi"/>
          <w:sz w:val="18"/>
          <w:szCs w:val="18"/>
        </w:rPr>
        <w:t>Visualización/Software</w:t>
      </w:r>
      <w:r w:rsidR="00BB42D2">
        <w:rPr>
          <w:rFonts w:asciiTheme="minorHAnsi" w:hAnsiTheme="minorHAnsi" w:cstheme="minorHAnsi"/>
          <w:sz w:val="18"/>
          <w:szCs w:val="18"/>
        </w:rPr>
        <w:tab/>
      </w:r>
      <w:ins w:id="11" w:author="Maria Belen Benalcazar T." w:date="2022-02-04T22:03:00Z">
        <w:r w:rsidR="00061C89">
          <w:rPr>
            <w:rFonts w:asciiTheme="minorHAnsi" w:hAnsiTheme="minorHAnsi" w:cstheme="minorHAnsi"/>
            <w:sz w:val="18"/>
            <w:szCs w:val="18"/>
          </w:rPr>
          <w:fldChar w:fldCharType="begin"/>
        </w:r>
        <w:r w:rsidR="00061C89">
          <w:rPr>
            <w:rFonts w:asciiTheme="minorHAnsi" w:hAnsiTheme="minorHAnsi" w:cstheme="minorHAnsi"/>
            <w:sz w:val="18"/>
            <w:szCs w:val="18"/>
          </w:rPr>
          <w:instrText xml:space="preserve"> HYPERLINK "mailto:</w:instrText>
        </w:r>
      </w:ins>
      <w:r w:rsidR="00061C89" w:rsidRPr="0033634A">
        <w:rPr>
          <w:rFonts w:asciiTheme="minorHAnsi" w:hAnsiTheme="minorHAnsi" w:cstheme="minorHAnsi"/>
          <w:sz w:val="18"/>
          <w:szCs w:val="18"/>
        </w:rPr>
        <w:instrText>patriciakatheri.tigrero833@comunidadunir.net</w:instrText>
      </w:r>
      <w:ins w:id="12" w:author="Maria Belen Benalcazar T." w:date="2022-02-04T22:03:00Z">
        <w:r w:rsidR="00061C89">
          <w:rPr>
            <w:rFonts w:asciiTheme="minorHAnsi" w:hAnsiTheme="minorHAnsi" w:cstheme="minorHAnsi"/>
            <w:sz w:val="18"/>
            <w:szCs w:val="18"/>
          </w:rPr>
          <w:instrText xml:space="preserve">" </w:instrText>
        </w:r>
        <w:r w:rsidR="00061C89">
          <w:rPr>
            <w:rFonts w:asciiTheme="minorHAnsi" w:hAnsiTheme="minorHAnsi" w:cstheme="minorHAnsi"/>
            <w:sz w:val="18"/>
            <w:szCs w:val="18"/>
          </w:rPr>
          <w:fldChar w:fldCharType="separate"/>
        </w:r>
      </w:ins>
      <w:r w:rsidR="00061C89" w:rsidRPr="00222075">
        <w:rPr>
          <w:rStyle w:val="Hipervnculo"/>
          <w:rFonts w:asciiTheme="minorHAnsi" w:hAnsiTheme="minorHAnsi" w:cstheme="minorHAnsi"/>
          <w:sz w:val="18"/>
          <w:szCs w:val="18"/>
        </w:rPr>
        <w:t>patriciakatheri.tigrero833@comunidadunir.net</w:t>
      </w:r>
      <w:ins w:id="13" w:author="Maria Belen Benalcazar T." w:date="2022-02-04T22:03:00Z">
        <w:r w:rsidR="00061C89">
          <w:rPr>
            <w:rFonts w:asciiTheme="minorHAnsi" w:hAnsiTheme="minorHAnsi" w:cstheme="minorHAnsi"/>
            <w:sz w:val="18"/>
            <w:szCs w:val="18"/>
          </w:rPr>
          <w:fldChar w:fldCharType="end"/>
        </w:r>
        <w:r w:rsidR="00061C89">
          <w:rPr>
            <w:rFonts w:asciiTheme="minorHAnsi" w:hAnsiTheme="minorHAnsi" w:cstheme="minorHAnsi"/>
            <w:sz w:val="18"/>
            <w:szCs w:val="18"/>
          </w:rPr>
          <w:t xml:space="preserve"> </w:t>
        </w:r>
      </w:ins>
    </w:p>
    <w:p w:rsidR="00645C0B" w:rsidRPr="00102470" w:rsidDel="00061C89" w:rsidRDefault="00645C0B" w:rsidP="00F2777B">
      <w:pPr>
        <w:tabs>
          <w:tab w:val="left" w:pos="3828"/>
          <w:tab w:val="right" w:pos="9923"/>
        </w:tabs>
        <w:spacing w:before="80" w:beforeAutospacing="0" w:after="80" w:afterAutospacing="0" w:line="240" w:lineRule="auto"/>
        <w:ind w:left="1134"/>
        <w:jc w:val="left"/>
        <w:rPr>
          <w:del w:id="14" w:author="Maria Belen Benalcazar T." w:date="2022-02-04T22:03:00Z"/>
          <w:rFonts w:asciiTheme="minorHAnsi" w:hAnsiTheme="minorHAnsi" w:cstheme="minorHAnsi"/>
          <w:sz w:val="18"/>
          <w:szCs w:val="18"/>
          <w:lang w:val="en-US"/>
        </w:rPr>
      </w:pPr>
      <w:del w:id="15" w:author="Maria Belen Benalcazar T." w:date="2022-02-04T22:03:00Z">
        <w:r w:rsidRPr="00102470" w:rsidDel="00061C89">
          <w:rPr>
            <w:rFonts w:asciiTheme="minorHAnsi" w:hAnsiTheme="minorHAnsi" w:cstheme="minorHAnsi"/>
            <w:sz w:val="18"/>
            <w:szCs w:val="18"/>
            <w:lang w:val="en-US"/>
          </w:rPr>
          <w:delText>Daniel Aguilar Noblecilla</w:delText>
        </w:r>
        <w:r w:rsidR="00EB02B9" w:rsidRPr="00102470" w:rsidDel="00061C89">
          <w:rPr>
            <w:rFonts w:asciiTheme="minorHAnsi" w:hAnsiTheme="minorHAnsi" w:cstheme="minorHAnsi"/>
            <w:sz w:val="18"/>
            <w:szCs w:val="18"/>
            <w:lang w:val="en-US"/>
          </w:rPr>
          <w:tab/>
        </w:r>
        <w:r w:rsidR="004159CB" w:rsidRPr="00102470" w:rsidDel="00061C89">
          <w:rPr>
            <w:rFonts w:asciiTheme="minorHAnsi" w:hAnsiTheme="minorHAnsi" w:cstheme="minorHAnsi"/>
            <w:sz w:val="18"/>
            <w:szCs w:val="18"/>
            <w:lang w:val="en-US"/>
          </w:rPr>
          <w:delText>Supervisi</w:delText>
        </w:r>
      </w:del>
      <w:del w:id="16" w:author="Maria Belen Benalcazar T." w:date="2022-02-04T21:58:00Z">
        <w:r w:rsidR="004159CB" w:rsidRPr="00102470" w:rsidDel="00102470">
          <w:rPr>
            <w:rFonts w:asciiTheme="minorHAnsi" w:hAnsiTheme="minorHAnsi" w:cstheme="minorHAnsi"/>
            <w:sz w:val="18"/>
            <w:szCs w:val="18"/>
            <w:lang w:val="en-US"/>
          </w:rPr>
          <w:delText>o</w:delText>
        </w:r>
      </w:del>
      <w:del w:id="17" w:author="Maria Belen Benalcazar T." w:date="2022-02-04T22:03:00Z">
        <w:r w:rsidR="004159CB" w:rsidRPr="00102470" w:rsidDel="00061C89">
          <w:rPr>
            <w:rFonts w:asciiTheme="minorHAnsi" w:hAnsiTheme="minorHAnsi" w:cstheme="minorHAnsi"/>
            <w:sz w:val="18"/>
            <w:szCs w:val="18"/>
            <w:lang w:val="en-US"/>
          </w:rPr>
          <w:delText>n</w:delText>
        </w:r>
        <w:r w:rsidR="00BB42D2" w:rsidRPr="00102470" w:rsidDel="00061C89">
          <w:rPr>
            <w:rFonts w:asciiTheme="minorHAnsi" w:hAnsiTheme="minorHAnsi" w:cstheme="minorHAnsi"/>
            <w:sz w:val="18"/>
            <w:szCs w:val="18"/>
            <w:lang w:val="en-US"/>
          </w:rPr>
          <w:delText>/Validación</w:delText>
        </w:r>
        <w:r w:rsidR="00BB42D2" w:rsidRPr="00102470" w:rsidDel="00061C89">
          <w:rPr>
            <w:rFonts w:asciiTheme="minorHAnsi" w:hAnsiTheme="minorHAnsi" w:cstheme="minorHAnsi"/>
            <w:sz w:val="18"/>
            <w:szCs w:val="18"/>
            <w:lang w:val="en-US"/>
          </w:rPr>
          <w:tab/>
        </w:r>
        <w:r w:rsidRPr="00102470" w:rsidDel="00061C89">
          <w:rPr>
            <w:rFonts w:asciiTheme="minorHAnsi" w:hAnsiTheme="minorHAnsi" w:cstheme="minorHAnsi"/>
            <w:sz w:val="18"/>
            <w:szCs w:val="18"/>
            <w:lang w:val="en-US"/>
          </w:rPr>
          <w:delText>daniel.aguilar256@comunidadunir.net</w:delText>
        </w:r>
      </w:del>
    </w:p>
    <w:p w:rsidR="00645C0B" w:rsidRPr="0033634A" w:rsidRDefault="00645C0B" w:rsidP="00F2777B">
      <w:pPr>
        <w:tabs>
          <w:tab w:val="left" w:pos="3828"/>
          <w:tab w:val="right" w:pos="9923"/>
        </w:tabs>
        <w:spacing w:before="80" w:beforeAutospacing="0" w:after="80" w:afterAutospacing="0" w:line="240" w:lineRule="auto"/>
        <w:ind w:left="1134"/>
        <w:jc w:val="left"/>
        <w:rPr>
          <w:rFonts w:asciiTheme="minorHAnsi" w:hAnsiTheme="minorHAnsi" w:cstheme="minorHAnsi"/>
          <w:sz w:val="18"/>
          <w:szCs w:val="18"/>
        </w:rPr>
      </w:pPr>
      <w:r w:rsidRPr="0033634A">
        <w:rPr>
          <w:rFonts w:asciiTheme="minorHAnsi" w:hAnsiTheme="minorHAnsi" w:cstheme="minorHAnsi"/>
          <w:sz w:val="18"/>
          <w:szCs w:val="18"/>
        </w:rPr>
        <w:t xml:space="preserve">Edith Pérez </w:t>
      </w:r>
      <w:proofErr w:type="spellStart"/>
      <w:r w:rsidRPr="0033634A">
        <w:rPr>
          <w:rFonts w:asciiTheme="minorHAnsi" w:hAnsiTheme="minorHAnsi" w:cstheme="minorHAnsi"/>
          <w:sz w:val="18"/>
          <w:szCs w:val="18"/>
        </w:rPr>
        <w:t>Tatamués</w:t>
      </w:r>
      <w:proofErr w:type="spellEnd"/>
      <w:r w:rsidR="00EB02B9" w:rsidRPr="0033634A">
        <w:rPr>
          <w:rFonts w:asciiTheme="minorHAnsi" w:hAnsiTheme="minorHAnsi" w:cstheme="minorHAnsi"/>
          <w:sz w:val="18"/>
          <w:szCs w:val="18"/>
        </w:rPr>
        <w:tab/>
      </w:r>
      <w:r w:rsidR="00267366">
        <w:rPr>
          <w:rFonts w:asciiTheme="minorHAnsi" w:hAnsiTheme="minorHAnsi" w:cstheme="minorHAnsi"/>
          <w:sz w:val="18"/>
          <w:szCs w:val="18"/>
        </w:rPr>
        <w:t>Análisis/Metodología</w:t>
      </w:r>
      <w:ins w:id="18" w:author="Maria Belen Benalcazar T." w:date="2022-02-04T21:58:00Z">
        <w:r w:rsidR="00102470">
          <w:rPr>
            <w:rFonts w:asciiTheme="minorHAnsi" w:hAnsiTheme="minorHAnsi" w:cstheme="minorHAnsi"/>
            <w:sz w:val="18"/>
            <w:szCs w:val="18"/>
          </w:rPr>
          <w:t>/Software</w:t>
        </w:r>
      </w:ins>
      <w:r w:rsidR="00BB42D2">
        <w:rPr>
          <w:rFonts w:asciiTheme="minorHAnsi" w:hAnsiTheme="minorHAnsi" w:cstheme="minorHAnsi"/>
          <w:sz w:val="18"/>
          <w:szCs w:val="18"/>
        </w:rPr>
        <w:tab/>
      </w:r>
      <w:ins w:id="19" w:author="Maria Belen Benalcazar T." w:date="2022-02-04T22:03:00Z">
        <w:r w:rsidR="00061C89">
          <w:rPr>
            <w:rFonts w:asciiTheme="minorHAnsi" w:hAnsiTheme="minorHAnsi" w:cstheme="minorHAnsi"/>
            <w:sz w:val="18"/>
            <w:szCs w:val="18"/>
          </w:rPr>
          <w:fldChar w:fldCharType="begin"/>
        </w:r>
        <w:r w:rsidR="00061C89">
          <w:rPr>
            <w:rFonts w:asciiTheme="minorHAnsi" w:hAnsiTheme="minorHAnsi" w:cstheme="minorHAnsi"/>
            <w:sz w:val="18"/>
            <w:szCs w:val="18"/>
          </w:rPr>
          <w:instrText xml:space="preserve"> HYPERLINK "mailto:</w:instrText>
        </w:r>
      </w:ins>
      <w:r w:rsidR="00061C89" w:rsidRPr="0033634A">
        <w:rPr>
          <w:rFonts w:asciiTheme="minorHAnsi" w:hAnsiTheme="minorHAnsi" w:cstheme="minorHAnsi"/>
          <w:sz w:val="18"/>
          <w:szCs w:val="18"/>
        </w:rPr>
        <w:instrText>edith.perez016@comunidadunir.net</w:instrText>
      </w:r>
      <w:ins w:id="20" w:author="Maria Belen Benalcazar T." w:date="2022-02-04T22:03:00Z">
        <w:r w:rsidR="00061C89">
          <w:rPr>
            <w:rFonts w:asciiTheme="minorHAnsi" w:hAnsiTheme="minorHAnsi" w:cstheme="minorHAnsi"/>
            <w:sz w:val="18"/>
            <w:szCs w:val="18"/>
          </w:rPr>
          <w:instrText xml:space="preserve">" </w:instrText>
        </w:r>
        <w:r w:rsidR="00061C89">
          <w:rPr>
            <w:rFonts w:asciiTheme="minorHAnsi" w:hAnsiTheme="minorHAnsi" w:cstheme="minorHAnsi"/>
            <w:sz w:val="18"/>
            <w:szCs w:val="18"/>
          </w:rPr>
          <w:fldChar w:fldCharType="separate"/>
        </w:r>
      </w:ins>
      <w:r w:rsidR="00061C89" w:rsidRPr="00222075">
        <w:rPr>
          <w:rStyle w:val="Hipervnculo"/>
          <w:rFonts w:asciiTheme="minorHAnsi" w:hAnsiTheme="minorHAnsi" w:cstheme="minorHAnsi"/>
          <w:sz w:val="18"/>
          <w:szCs w:val="18"/>
        </w:rPr>
        <w:t>edith.perez016@comunidadunir.net</w:t>
      </w:r>
      <w:ins w:id="21" w:author="Maria Belen Benalcazar T." w:date="2022-02-04T22:03:00Z">
        <w:r w:rsidR="00061C89">
          <w:rPr>
            <w:rFonts w:asciiTheme="minorHAnsi" w:hAnsiTheme="minorHAnsi" w:cstheme="minorHAnsi"/>
            <w:sz w:val="18"/>
            <w:szCs w:val="18"/>
          </w:rPr>
          <w:fldChar w:fldCharType="end"/>
        </w:r>
        <w:r w:rsidR="00061C89">
          <w:rPr>
            <w:rFonts w:asciiTheme="minorHAnsi" w:hAnsiTheme="minorHAnsi" w:cstheme="minorHAnsi"/>
            <w:sz w:val="18"/>
            <w:szCs w:val="18"/>
          </w:rPr>
          <w:t xml:space="preserve"> </w:t>
        </w:r>
      </w:ins>
      <w:r w:rsidRPr="0033634A">
        <w:rPr>
          <w:rFonts w:asciiTheme="minorHAnsi" w:hAnsiTheme="minorHAnsi" w:cstheme="minorHAnsi"/>
          <w:sz w:val="18"/>
          <w:szCs w:val="18"/>
        </w:rPr>
        <w:t xml:space="preserve"> </w:t>
      </w:r>
      <w:ins w:id="22" w:author="Maria Belen Benalcazar T." w:date="2022-02-04T22:03:00Z">
        <w:r w:rsidR="00061C89">
          <w:rPr>
            <w:rFonts w:asciiTheme="minorHAnsi" w:hAnsiTheme="minorHAnsi" w:cstheme="minorHAnsi"/>
            <w:sz w:val="18"/>
            <w:szCs w:val="18"/>
          </w:rPr>
          <w:t xml:space="preserve">  </w:t>
        </w:r>
      </w:ins>
    </w:p>
    <w:p w:rsidR="008F5335" w:rsidRDefault="0030004F" w:rsidP="00C12E64">
      <w:pPr>
        <w:pStyle w:val="Ttulo2"/>
      </w:pPr>
      <w:r>
        <w:t>Resumen</w:t>
      </w:r>
    </w:p>
    <w:p w:rsidR="00DF4191" w:rsidRDefault="00DF4191" w:rsidP="00DF4191">
      <w:r>
        <w:t xml:space="preserve">El presente estudio tiene como objetivo determinar el impacto </w:t>
      </w:r>
      <w:r w:rsidR="0033634A">
        <w:t xml:space="preserve">de la aparición de la variante </w:t>
      </w:r>
      <w:proofErr w:type="spellStart"/>
      <w:r w:rsidR="0033634A">
        <w:t>Ó</w:t>
      </w:r>
      <w:r>
        <w:t>micron</w:t>
      </w:r>
      <w:proofErr w:type="spellEnd"/>
      <w:r>
        <w:t xml:space="preserve"> en la evolución de la enfermedad de Covid-19 en el Ecuador</w:t>
      </w:r>
      <w:r w:rsidR="004B130A">
        <w:t xml:space="preserve"> en lo que tiene que ver con la transmisibilidad y la gravedad de la enfermedad</w:t>
      </w:r>
      <w:r>
        <w:t>, teni</w:t>
      </w:r>
      <w:r w:rsidR="00BA4A9E">
        <w:t>endo en cue</w:t>
      </w:r>
      <w:r>
        <w:t>nta para este análisis el número de casos detectados y muertes que han surgido en el país desde la aparición de esta variante.</w:t>
      </w:r>
    </w:p>
    <w:p w:rsidR="00DF4191" w:rsidRPr="00DF4191" w:rsidRDefault="0026414F" w:rsidP="00DF4191">
      <w:pPr>
        <w:pStyle w:val="Ttulo1"/>
      </w:pPr>
      <w:r>
        <w:t>Introducción y estado del tema</w:t>
      </w:r>
    </w:p>
    <w:p w:rsidR="000F43E2" w:rsidRDefault="00816A3D" w:rsidP="0041253C">
      <w:r>
        <w:t>E</w:t>
      </w:r>
      <w:r w:rsidRPr="00816A3D">
        <w:t>l 24 de noviembre de 2021</w:t>
      </w:r>
      <w:r>
        <w:t xml:space="preserve"> se notificó por primera vez la </w:t>
      </w:r>
      <w:r w:rsidRPr="00816A3D">
        <w:t xml:space="preserve">variante B.1.1.529 </w:t>
      </w:r>
      <w:r>
        <w:t xml:space="preserve">a </w:t>
      </w:r>
      <w:r w:rsidRPr="00816A3D">
        <w:t xml:space="preserve">la OMS </w:t>
      </w:r>
      <w:r>
        <w:t>y el 26 de noviembre de 2021 se la denominó con el nombre</w:t>
      </w:r>
      <w:r w:rsidR="00351269">
        <w:t xml:space="preserve"> de variante</w:t>
      </w:r>
      <w:r>
        <w:t xml:space="preserve"> </w:t>
      </w:r>
      <w:proofErr w:type="spellStart"/>
      <w:r>
        <w:t>ómicron</w:t>
      </w:r>
      <w:proofErr w:type="spellEnd"/>
      <w:r w:rsidR="00953510">
        <w:t xml:space="preserve"> y se la calificó como preocupante debido al incremento considerable en el número de infecciones</w:t>
      </w:r>
      <w:sdt>
        <w:sdtPr>
          <w:id w:val="-1742629677"/>
          <w:citation/>
        </w:sdtPr>
        <w:sdtEndPr/>
        <w:sdtContent>
          <w:r>
            <w:fldChar w:fldCharType="begin"/>
          </w:r>
          <w:r w:rsidR="00953510">
            <w:instrText xml:space="preserve">CITATION Org21 \l 12298 </w:instrText>
          </w:r>
          <w:r>
            <w:fldChar w:fldCharType="separate"/>
          </w:r>
          <w:r w:rsidR="00953510">
            <w:rPr>
              <w:noProof/>
            </w:rPr>
            <w:t xml:space="preserve"> (Organización Mundial de la Salud, 2021)</w:t>
          </w:r>
          <w:r>
            <w:fldChar w:fldCharType="end"/>
          </w:r>
        </w:sdtContent>
      </w:sdt>
      <w:r w:rsidR="0018776A">
        <w:t>.</w:t>
      </w:r>
    </w:p>
    <w:p w:rsidR="0058019E" w:rsidRDefault="00A14DA8" w:rsidP="00053317">
      <w:r>
        <w:t xml:space="preserve">En Ecuador, </w:t>
      </w:r>
      <w:r w:rsidR="00351269">
        <w:t xml:space="preserve">el primer caso de </w:t>
      </w:r>
      <w:r w:rsidR="004D792D">
        <w:t xml:space="preserve">la variante </w:t>
      </w:r>
      <w:proofErr w:type="spellStart"/>
      <w:r w:rsidR="004D792D">
        <w:t>ómicron</w:t>
      </w:r>
      <w:proofErr w:type="spellEnd"/>
      <w:r w:rsidR="004D792D">
        <w:t xml:space="preserve"> fue detectado el 14 de diciembre de 2021 </w:t>
      </w:r>
      <w:sdt>
        <w:sdtPr>
          <w:id w:val="1876047774"/>
          <w:citation/>
        </w:sdtPr>
        <w:sdtEndPr/>
        <w:sdtContent>
          <w:r w:rsidR="004D792D">
            <w:fldChar w:fldCharType="begin"/>
          </w:r>
          <w:r w:rsidR="004D792D">
            <w:instrText xml:space="preserve">CITATION Min21 \l 12298 </w:instrText>
          </w:r>
          <w:r w:rsidR="004D792D">
            <w:fldChar w:fldCharType="separate"/>
          </w:r>
          <w:r w:rsidR="004D792D">
            <w:rPr>
              <w:noProof/>
            </w:rPr>
            <w:t>(Ministerio de Salud Pública, 2021)</w:t>
          </w:r>
          <w:r w:rsidR="004D792D">
            <w:fldChar w:fldCharType="end"/>
          </w:r>
        </w:sdtContent>
      </w:sdt>
      <w:r w:rsidR="004D792D">
        <w:t xml:space="preserve">. </w:t>
      </w:r>
      <w:r w:rsidR="0041663A">
        <w:t xml:space="preserve">A partir de esa fecha se ha presentado un incremento de casos de COVID-19 en el país. </w:t>
      </w:r>
      <w:r w:rsidR="0041663A" w:rsidRPr="0041663A">
        <w:t>La segunda semana de</w:t>
      </w:r>
      <w:r w:rsidR="00842935">
        <w:t xml:space="preserve"> enero</w:t>
      </w:r>
      <w:r w:rsidR="0041663A" w:rsidRPr="0041663A">
        <w:t xml:space="preserve"> </w:t>
      </w:r>
      <w:r w:rsidR="0041663A">
        <w:t>se presentaron más de</w:t>
      </w:r>
      <w:r w:rsidR="0041663A" w:rsidRPr="0041663A">
        <w:t xml:space="preserve"> 42.000 casos positivos para COVID-19</w:t>
      </w:r>
      <w:r w:rsidR="0041663A">
        <w:t xml:space="preserve">, por lo que al 16 de enero del 2022 se vio a la necesidad de tomar nuevas medidas para la protección de la ciudadanía </w:t>
      </w:r>
      <w:sdt>
        <w:sdtPr>
          <w:id w:val="1188261456"/>
          <w:citation/>
        </w:sdtPr>
        <w:sdtEndPr/>
        <w:sdtContent>
          <w:r w:rsidR="0041663A">
            <w:fldChar w:fldCharType="begin"/>
          </w:r>
          <w:r w:rsidR="0041663A">
            <w:instrText xml:space="preserve"> CITATION Min211 \l 12298 </w:instrText>
          </w:r>
          <w:r w:rsidR="0041663A">
            <w:fldChar w:fldCharType="separate"/>
          </w:r>
          <w:r w:rsidR="0041663A">
            <w:rPr>
              <w:noProof/>
            </w:rPr>
            <w:t>(Ministerio de Salud Pública, 2022)</w:t>
          </w:r>
          <w:r w:rsidR="0041663A">
            <w:fldChar w:fldCharType="end"/>
          </w:r>
        </w:sdtContent>
      </w:sdt>
      <w:r w:rsidR="0041663A">
        <w:t>.</w:t>
      </w:r>
      <w:r w:rsidR="00842935">
        <w:t xml:space="preserve"> </w:t>
      </w:r>
      <w:r w:rsidR="00287273">
        <w:t>A la fecha</w:t>
      </w:r>
      <w:r w:rsidR="0041663A">
        <w:t xml:space="preserve"> del análisis</w:t>
      </w:r>
      <w:r w:rsidR="00B45136">
        <w:t>,</w:t>
      </w:r>
      <w:r w:rsidR="00287273">
        <w:t xml:space="preserve"> </w:t>
      </w:r>
      <w:r w:rsidR="00842935">
        <w:t>continúan incrementando</w:t>
      </w:r>
      <w:r w:rsidR="0041663A">
        <w:t xml:space="preserve"> un </w:t>
      </w:r>
      <w:r w:rsidR="00053317">
        <w:t>alto número de contagios en el país</w:t>
      </w:r>
      <w:r w:rsidR="00764973">
        <w:t>.</w:t>
      </w:r>
      <w:r w:rsidR="00842935">
        <w:t xml:space="preserve"> </w:t>
      </w:r>
    </w:p>
    <w:p w:rsidR="00053317" w:rsidRDefault="004B130A" w:rsidP="00053317">
      <w:r>
        <w:t xml:space="preserve">Según el informe </w:t>
      </w:r>
      <w:r w:rsidR="00AA5BF8">
        <w:t xml:space="preserve">oficial </w:t>
      </w:r>
      <w:r>
        <w:t xml:space="preserve">de la OMS </w:t>
      </w:r>
      <w:r w:rsidR="00AA5BF8">
        <w:t>varios aspectos de</w:t>
      </w:r>
      <w:r>
        <w:t xml:space="preserve"> la variante </w:t>
      </w:r>
      <w:proofErr w:type="spellStart"/>
      <w:r>
        <w:t>ómicron</w:t>
      </w:r>
      <w:proofErr w:type="spellEnd"/>
      <w:r>
        <w:t xml:space="preserve"> </w:t>
      </w:r>
      <w:r w:rsidR="00AA5BF8">
        <w:t xml:space="preserve">aún se </w:t>
      </w:r>
      <w:r>
        <w:t>encuentra en estudio</w:t>
      </w:r>
      <w:r w:rsidR="00AA5BF8">
        <w:t xml:space="preserve"> </w:t>
      </w:r>
      <w:sdt>
        <w:sdtPr>
          <w:id w:val="-1500029539"/>
          <w:citation/>
        </w:sdtPr>
        <w:sdtEndPr/>
        <w:sdtContent>
          <w:r w:rsidR="00AA5BF8">
            <w:fldChar w:fldCharType="begin"/>
          </w:r>
          <w:r w:rsidR="00AA5BF8">
            <w:instrText xml:space="preserve"> CITATION OMS21 \l 12298 </w:instrText>
          </w:r>
          <w:r w:rsidR="00AA5BF8">
            <w:fldChar w:fldCharType="separate"/>
          </w:r>
          <w:r w:rsidR="00AA5BF8">
            <w:rPr>
              <w:noProof/>
            </w:rPr>
            <w:t>(Organización Mundial de la Salud, 2021)</w:t>
          </w:r>
          <w:r w:rsidR="00AA5BF8">
            <w:fldChar w:fldCharType="end"/>
          </w:r>
        </w:sdtContent>
      </w:sdt>
      <w:r>
        <w:t xml:space="preserve">. </w:t>
      </w:r>
      <w:r w:rsidR="00053317">
        <w:t xml:space="preserve">En base a los antecedentes ya descritos </w:t>
      </w:r>
      <w:r w:rsidR="00FF058A">
        <w:t>se pretende</w:t>
      </w:r>
      <w:r w:rsidR="00053317">
        <w:t xml:space="preserve"> analizar el impacto de esta nueva variante en </w:t>
      </w:r>
      <w:r w:rsidR="000732B5">
        <w:t>lo relacionado a transmisibilidad y</w:t>
      </w:r>
      <w:r w:rsidR="00053317">
        <w:t xml:space="preserve"> la gravedad de estos en el territorio ecuatoriano.</w:t>
      </w:r>
    </w:p>
    <w:p w:rsidR="0059572D" w:rsidRDefault="0026414F" w:rsidP="00C841D5">
      <w:pPr>
        <w:pStyle w:val="Ttulo1"/>
      </w:pPr>
      <w:bookmarkStart w:id="23" w:name="_Toc91581941"/>
      <w:r>
        <w:t>M</w:t>
      </w:r>
      <w:r w:rsidR="00D26D10">
        <w:t>etodología</w:t>
      </w:r>
      <w:bookmarkEnd w:id="23"/>
      <w:r>
        <w:t>s y resultados obtenidos</w:t>
      </w:r>
    </w:p>
    <w:p w:rsidR="007C31B3" w:rsidRPr="007C31B3" w:rsidRDefault="007C31B3" w:rsidP="007C31B3">
      <w:pPr>
        <w:pStyle w:val="Ttulo2"/>
      </w:pPr>
      <w:r>
        <w:t>Metodología</w:t>
      </w:r>
    </w:p>
    <w:p w:rsidR="0019374B" w:rsidRDefault="00BE273E" w:rsidP="00747A18">
      <w:r>
        <w:t>Para el presente estudio s</w:t>
      </w:r>
      <w:r w:rsidR="00747A18">
        <w:t>e han extraído</w:t>
      </w:r>
      <w:r>
        <w:t xml:space="preserve"> datos</w:t>
      </w:r>
      <w:r w:rsidR="00747A18">
        <w:t xml:space="preserve"> </w:t>
      </w:r>
      <w:r>
        <w:t xml:space="preserve">de </w:t>
      </w:r>
      <w:proofErr w:type="spellStart"/>
      <w:r w:rsidR="00747A18" w:rsidRPr="0019374B">
        <w:rPr>
          <w:b/>
        </w:rPr>
        <w:t>Ecuacovid</w:t>
      </w:r>
      <w:proofErr w:type="spellEnd"/>
      <w:r w:rsidR="00747A18" w:rsidRPr="0019374B">
        <w:rPr>
          <w:b/>
        </w:rPr>
        <w:t xml:space="preserve"> </w:t>
      </w:r>
      <w:r w:rsidR="004D5B4E">
        <w:t xml:space="preserve">(2021), </w:t>
      </w:r>
      <w:r w:rsidR="00747A18" w:rsidRPr="00747A18">
        <w:t xml:space="preserve">portal que </w:t>
      </w:r>
      <w:r w:rsidR="0019374B">
        <w:t xml:space="preserve">provee </w:t>
      </w:r>
      <w:r w:rsidR="00AE353E" w:rsidRPr="00747A18">
        <w:t xml:space="preserve">datos </w:t>
      </w:r>
      <w:r w:rsidR="0019374B">
        <w:t xml:space="preserve">en crudo </w:t>
      </w:r>
      <w:r w:rsidR="00747A18" w:rsidRPr="00747A18">
        <w:t>del Registro Civil y del Ministerio de Salud</w:t>
      </w:r>
      <w:r w:rsidR="00747A18">
        <w:t xml:space="preserve"> de</w:t>
      </w:r>
      <w:r w:rsidR="00A849F9">
        <w:t>l</w:t>
      </w:r>
      <w:r w:rsidR="00747A18">
        <w:t xml:space="preserve"> Ecuador</w:t>
      </w:r>
      <w:r w:rsidR="00747A18" w:rsidRPr="00747A18">
        <w:t xml:space="preserve">. </w:t>
      </w:r>
      <w:r w:rsidR="00423A6C">
        <w:t xml:space="preserve">Se </w:t>
      </w:r>
      <w:r w:rsidR="004D5B4E">
        <w:t>considera</w:t>
      </w:r>
      <w:r w:rsidR="0019374B">
        <w:t xml:space="preserve"> </w:t>
      </w:r>
      <w:r w:rsidR="00423A6C">
        <w:t>el</w:t>
      </w:r>
      <w:r w:rsidR="00C37094">
        <w:t xml:space="preserve"> </w:t>
      </w:r>
      <w:proofErr w:type="spellStart"/>
      <w:r w:rsidR="00C37094">
        <w:t>dataset</w:t>
      </w:r>
      <w:proofErr w:type="spellEnd"/>
      <w:r>
        <w:t xml:space="preserve"> </w:t>
      </w:r>
      <w:r w:rsidRPr="00BE273E">
        <w:rPr>
          <w:i/>
        </w:rPr>
        <w:t>ecuacovid.csv</w:t>
      </w:r>
      <w:r>
        <w:t xml:space="preserve"> </w:t>
      </w:r>
      <w:sdt>
        <w:sdtPr>
          <w:id w:val="-39134901"/>
          <w:citation/>
        </w:sdtPr>
        <w:sdtEndPr/>
        <w:sdtContent>
          <w:r>
            <w:fldChar w:fldCharType="begin"/>
          </w:r>
          <w:r w:rsidR="0058019E">
            <w:instrText xml:space="preserve">CITATION Ecu21 \l 12298 </w:instrText>
          </w:r>
          <w:r>
            <w:fldChar w:fldCharType="separate"/>
          </w:r>
          <w:r w:rsidR="0058019E">
            <w:rPr>
              <w:noProof/>
            </w:rPr>
            <w:t>(Ecuacovid, 2022)</w:t>
          </w:r>
          <w:r>
            <w:fldChar w:fldCharType="end"/>
          </w:r>
        </w:sdtContent>
      </w:sdt>
      <w:r>
        <w:t xml:space="preserve"> </w:t>
      </w:r>
      <w:r w:rsidR="004D5B4E">
        <w:t>el cual se sometió al</w:t>
      </w:r>
      <w:r w:rsidR="00747A18" w:rsidRPr="00747A18">
        <w:t xml:space="preserve"> proceso de preparación </w:t>
      </w:r>
      <w:r w:rsidR="004D5B4E">
        <w:t>respectivo</w:t>
      </w:r>
      <w:r w:rsidR="00747A18" w:rsidRPr="00747A18">
        <w:t xml:space="preserve"> para adecuarlo al motivo de este estudio</w:t>
      </w:r>
      <w:r>
        <w:t xml:space="preserve">. </w:t>
      </w:r>
    </w:p>
    <w:p w:rsidR="00747A18" w:rsidRDefault="004D5B4E" w:rsidP="0033634A">
      <w:pPr>
        <w:widowControl w:val="0"/>
      </w:pPr>
      <w:r>
        <w:lastRenderedPageBreak/>
        <w:t>Desde la fuente de datos</w:t>
      </w:r>
      <w:r w:rsidR="004C2B08">
        <w:t xml:space="preserve">, </w:t>
      </w:r>
      <w:r w:rsidR="00515CD2">
        <w:t>se toma</w:t>
      </w:r>
      <w:r>
        <w:t>ron</w:t>
      </w:r>
      <w:r w:rsidR="00515CD2">
        <w:t xml:space="preserve"> l</w:t>
      </w:r>
      <w:r w:rsidR="00C37094">
        <w:t>os</w:t>
      </w:r>
      <w:r w:rsidR="00515CD2">
        <w:t xml:space="preserve"> campo</w:t>
      </w:r>
      <w:r w:rsidR="00C37094">
        <w:t>s</w:t>
      </w:r>
      <w:r w:rsidR="00515CD2">
        <w:t xml:space="preserve"> “</w:t>
      </w:r>
      <w:proofErr w:type="spellStart"/>
      <w:r w:rsidR="00C37094" w:rsidRPr="00C37094">
        <w:rPr>
          <w:i/>
        </w:rPr>
        <w:t>positivas_total</w:t>
      </w:r>
      <w:proofErr w:type="spellEnd"/>
      <w:r w:rsidR="00C37094">
        <w:rPr>
          <w:i/>
        </w:rPr>
        <w:t>”</w:t>
      </w:r>
      <w:r w:rsidR="00C37094" w:rsidRPr="00C37094">
        <w:t xml:space="preserve"> </w:t>
      </w:r>
      <w:r w:rsidR="00C37094">
        <w:t>que registra los dato</w:t>
      </w:r>
      <w:r w:rsidR="00D62D14">
        <w:t>s desde el 27 de julio de 2021,</w:t>
      </w:r>
      <w:r w:rsidR="00C37094">
        <w:t xml:space="preserve"> </w:t>
      </w:r>
      <w:r w:rsidR="00C37094" w:rsidRPr="00C37094">
        <w:rPr>
          <w:i/>
        </w:rPr>
        <w:t>“muertes”</w:t>
      </w:r>
      <w:r w:rsidR="00D62D14">
        <w:rPr>
          <w:i/>
        </w:rPr>
        <w:t xml:space="preserve"> y “</w:t>
      </w:r>
      <w:proofErr w:type="spellStart"/>
      <w:r w:rsidR="00D62D14">
        <w:rPr>
          <w:i/>
        </w:rPr>
        <w:t>muertes_nuevas</w:t>
      </w:r>
      <w:proofErr w:type="spellEnd"/>
      <w:r w:rsidR="00D62D14">
        <w:rPr>
          <w:i/>
        </w:rPr>
        <w:t>”</w:t>
      </w:r>
      <w:r w:rsidR="00515CD2">
        <w:t xml:space="preserve">. </w:t>
      </w:r>
      <w:r w:rsidR="00AB7F05">
        <w:t xml:space="preserve">Se crea </w:t>
      </w:r>
      <w:r w:rsidR="0002225C">
        <w:t>el</w:t>
      </w:r>
      <w:r w:rsidR="0058019E">
        <w:t xml:space="preserve"> </w:t>
      </w:r>
      <w:r w:rsidR="00AB7F05">
        <w:t xml:space="preserve">campo calculado </w:t>
      </w:r>
      <w:r w:rsidR="00AB7F05" w:rsidRPr="00AB7F05">
        <w:rPr>
          <w:i/>
        </w:rPr>
        <w:t>“</w:t>
      </w:r>
      <w:proofErr w:type="spellStart"/>
      <w:r w:rsidR="00D62D14">
        <w:rPr>
          <w:i/>
        </w:rPr>
        <w:t>casos_nuevos</w:t>
      </w:r>
      <w:proofErr w:type="spellEnd"/>
      <w:r w:rsidR="00AB7F05" w:rsidRPr="00AB7F05">
        <w:rPr>
          <w:i/>
        </w:rPr>
        <w:t>”</w:t>
      </w:r>
      <w:r w:rsidR="0058019E">
        <w:t>.</w:t>
      </w:r>
      <w:r w:rsidR="00694E21">
        <w:t xml:space="preserve"> </w:t>
      </w:r>
      <w:r w:rsidR="007C31B3">
        <w:t>El</w:t>
      </w:r>
      <w:r w:rsidR="00C841D5">
        <w:t xml:space="preserve"> </w:t>
      </w:r>
      <w:proofErr w:type="spellStart"/>
      <w:r w:rsidR="00C841D5">
        <w:t>dataset</w:t>
      </w:r>
      <w:proofErr w:type="spellEnd"/>
      <w:r w:rsidR="00C841D5">
        <w:t xml:space="preserve"> resultante</w:t>
      </w:r>
      <w:r w:rsidR="00B45136">
        <w:t xml:space="preserve"> </w:t>
      </w:r>
      <w:r w:rsidR="00C841D5" w:rsidRPr="00C841D5">
        <w:rPr>
          <w:b/>
          <w:i/>
        </w:rPr>
        <w:t>covid</w:t>
      </w:r>
      <w:r w:rsidR="007C31B3">
        <w:rPr>
          <w:b/>
          <w:i/>
        </w:rPr>
        <w:t>e</w:t>
      </w:r>
      <w:r w:rsidR="00C841D5" w:rsidRPr="00C841D5">
        <w:rPr>
          <w:b/>
          <w:i/>
        </w:rPr>
        <w:t>cu.csv</w:t>
      </w:r>
      <w:r w:rsidR="00C841D5">
        <w:t xml:space="preserve"> se ha</w:t>
      </w:r>
      <w:r w:rsidR="0002459A">
        <w:t>n</w:t>
      </w:r>
      <w:r w:rsidR="00C841D5">
        <w:t xml:space="preserve"> publicado en </w:t>
      </w:r>
      <w:hyperlink r:id="rId10" w:history="1">
        <w:r w:rsidR="00C841D5" w:rsidRPr="00842935">
          <w:rPr>
            <w:rStyle w:val="Hipervnculo"/>
          </w:rPr>
          <w:t>GitHub</w:t>
        </w:r>
      </w:hyperlink>
      <w:r w:rsidR="00C841D5">
        <w:t>.</w:t>
      </w:r>
    </w:p>
    <w:p w:rsidR="006A38C1" w:rsidRDefault="00CB24F9" w:rsidP="0026414F">
      <w:pPr>
        <w:pStyle w:val="Ttulo2"/>
      </w:pPr>
      <w:bookmarkStart w:id="24" w:name="_Toc91581942"/>
      <w:bookmarkEnd w:id="0"/>
      <w:r>
        <w:t>Análisis de las cifras</w:t>
      </w:r>
      <w:r w:rsidR="00FB2BC4">
        <w:t xml:space="preserve"> </w:t>
      </w:r>
      <w:r w:rsidR="00C5771C">
        <w:t>covid-19 en E</w:t>
      </w:r>
      <w:r w:rsidR="00C841D5">
        <w:t>cuador</w:t>
      </w:r>
      <w:bookmarkEnd w:id="24"/>
    </w:p>
    <w:p w:rsidR="00D92A4C" w:rsidRDefault="00A849F9" w:rsidP="00E235EB">
      <w:r>
        <w:t>El análisis estadístico</w:t>
      </w:r>
      <w:r w:rsidR="0002459A">
        <w:t xml:space="preserve"> se realiza usando el software R</w:t>
      </w:r>
      <w:r w:rsidR="000F4CF6">
        <w:t xml:space="preserve">. </w:t>
      </w:r>
      <w:r w:rsidR="00A45823">
        <w:t xml:space="preserve">Se toma como período de análisis los datos desde </w:t>
      </w:r>
      <w:r w:rsidR="00E7530C">
        <w:t xml:space="preserve">el </w:t>
      </w:r>
      <w:r w:rsidR="0058019E">
        <w:t>14</w:t>
      </w:r>
      <w:r w:rsidR="00CC420A">
        <w:t xml:space="preserve"> de </w:t>
      </w:r>
      <w:r w:rsidR="0058019E">
        <w:t>novi</w:t>
      </w:r>
      <w:r w:rsidR="00CC420A">
        <w:t>embre de 2021 hasta el 14 de enero</w:t>
      </w:r>
      <w:r w:rsidR="0058019E">
        <w:t xml:space="preserve"> de 2022</w:t>
      </w:r>
      <w:r w:rsidR="0002225C">
        <w:t>, un mes antes y uno después a la detección de la nueva variante, para tener tamaños de muestras iguales</w:t>
      </w:r>
      <w:r w:rsidR="00CC420A">
        <w:t xml:space="preserve">. </w:t>
      </w:r>
    </w:p>
    <w:p w:rsidR="0049301C" w:rsidRDefault="0049301C" w:rsidP="009527E2">
      <w:pPr>
        <w:pStyle w:val="Ttulo3"/>
      </w:pPr>
      <w:r>
        <w:t>Estudio descriptivo</w:t>
      </w:r>
    </w:p>
    <w:p w:rsidR="00E235EB" w:rsidRDefault="00FE7B43" w:rsidP="00E235EB">
      <w:r>
        <w:t>En base a la fecha de detección del virus, se definen dos grupos poblacionales cada uno de un mes de duración: 14-nov-2021 al 13-dic-2021 y 14-dic-2021 al 14-ene-2022</w:t>
      </w:r>
      <w:r w:rsidR="00E8628D">
        <w:t>.</w:t>
      </w:r>
      <w:r w:rsidR="00A96B2D">
        <w:t xml:space="preserve"> </w:t>
      </w:r>
    </w:p>
    <w:p w:rsidR="00E235EB" w:rsidRDefault="00E235EB" w:rsidP="00D42DB0">
      <w:pPr>
        <w:pStyle w:val="Descripcin"/>
      </w:pPr>
      <w:bookmarkStart w:id="25" w:name="_Ref91497292"/>
      <w:r>
        <w:t xml:space="preserve">Figura </w:t>
      </w:r>
      <w:r w:rsidR="00056DD9">
        <w:fldChar w:fldCharType="begin"/>
      </w:r>
      <w:r w:rsidR="00056DD9">
        <w:instrText xml:space="preserve"> SEQ Figura \* ARABIC </w:instrText>
      </w:r>
      <w:r w:rsidR="00056DD9">
        <w:fldChar w:fldCharType="separate"/>
      </w:r>
      <w:r w:rsidR="005E0B81">
        <w:rPr>
          <w:noProof/>
        </w:rPr>
        <w:t>1</w:t>
      </w:r>
      <w:r w:rsidR="00056DD9">
        <w:rPr>
          <w:noProof/>
        </w:rPr>
        <w:fldChar w:fldCharType="end"/>
      </w:r>
      <w:bookmarkEnd w:id="25"/>
      <w:r>
        <w:t xml:space="preserve">. </w:t>
      </w:r>
      <w:r w:rsidR="00B86F0B">
        <w:rPr>
          <w:b w:val="0"/>
          <w:i/>
        </w:rPr>
        <w:t xml:space="preserve">Evolución de </w:t>
      </w:r>
      <w:r w:rsidR="00471909">
        <w:rPr>
          <w:b w:val="0"/>
          <w:i/>
        </w:rPr>
        <w:t xml:space="preserve">Número de </w:t>
      </w:r>
      <w:r w:rsidR="00AB7F05">
        <w:rPr>
          <w:b w:val="0"/>
          <w:i/>
        </w:rPr>
        <w:t>Casos</w:t>
      </w:r>
      <w:r w:rsidR="006551D1">
        <w:rPr>
          <w:b w:val="0"/>
          <w:i/>
        </w:rPr>
        <w:t xml:space="preserve"> y muertes por COVID-19 en el Ecuador en el rango de estudio</w:t>
      </w:r>
    </w:p>
    <w:p w:rsidR="00A61EE4" w:rsidRDefault="00D92A4C" w:rsidP="005E0B81">
      <w:pPr>
        <w:spacing w:before="120" w:beforeAutospacing="0" w:after="0" w:afterAutospacing="0"/>
        <w:jc w:val="center"/>
        <w:pPrChange w:id="26" w:author="Maria Belen Benalcazar T." w:date="2022-02-08T11:37:00Z">
          <w:pPr>
            <w:spacing w:before="120" w:beforeAutospacing="0" w:after="0" w:afterAutospacing="0"/>
          </w:pPr>
        </w:pPrChange>
      </w:pPr>
      <w:r>
        <w:rPr>
          <w:noProof/>
          <w:lang w:eastAsia="es-EC"/>
        </w:rPr>
        <w:drawing>
          <wp:inline distT="0" distB="0" distL="0" distR="0" wp14:anchorId="145E2666" wp14:editId="5BE62F21">
            <wp:extent cx="5724525" cy="3343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343275"/>
                    </a:xfrm>
                    <a:prstGeom prst="rect">
                      <a:avLst/>
                    </a:prstGeom>
                  </pic:spPr>
                </pic:pic>
              </a:graphicData>
            </a:graphic>
          </wp:inline>
        </w:drawing>
      </w:r>
    </w:p>
    <w:p w:rsidR="009D6593" w:rsidRDefault="009D6593" w:rsidP="009D6593">
      <w:pPr>
        <w:spacing w:before="0" w:beforeAutospacing="0"/>
        <w:jc w:val="center"/>
        <w:rPr>
          <w:sz w:val="18"/>
        </w:rPr>
      </w:pPr>
      <w:r w:rsidRPr="009D6593">
        <w:rPr>
          <w:sz w:val="18"/>
        </w:rPr>
        <w:t xml:space="preserve">Fuente: </w:t>
      </w:r>
      <w:proofErr w:type="spellStart"/>
      <w:r w:rsidRPr="009D6593">
        <w:rPr>
          <w:sz w:val="18"/>
        </w:rPr>
        <w:t>Ecuacovid</w:t>
      </w:r>
      <w:proofErr w:type="spellEnd"/>
      <w:r w:rsidR="00A96A6A">
        <w:rPr>
          <w:sz w:val="18"/>
        </w:rPr>
        <w:t>. Elaboración propia</w:t>
      </w:r>
      <w:r w:rsidR="00D92A4C">
        <w:rPr>
          <w:sz w:val="18"/>
        </w:rPr>
        <w:br/>
        <w:t xml:space="preserve">Superior: Muestra la evolución de los caso de COVID-19 en el Ecuador, con un incremento acelerado tras la aparición de la variante </w:t>
      </w:r>
      <w:proofErr w:type="spellStart"/>
      <w:r w:rsidR="00D92A4C">
        <w:rPr>
          <w:sz w:val="18"/>
        </w:rPr>
        <w:t>Ómicron</w:t>
      </w:r>
      <w:proofErr w:type="spellEnd"/>
      <w:r w:rsidR="006551D1">
        <w:rPr>
          <w:sz w:val="18"/>
        </w:rPr>
        <w:t xml:space="preserve">, </w:t>
      </w:r>
      <w:r w:rsidR="006551D1" w:rsidRPr="006551D1">
        <w:rPr>
          <w:sz w:val="18"/>
        </w:rPr>
        <w:t>725724 casos positivos</w:t>
      </w:r>
      <w:r w:rsidR="006551D1">
        <w:rPr>
          <w:sz w:val="18"/>
        </w:rPr>
        <w:t xml:space="preserve"> en total </w:t>
      </w:r>
      <w:r w:rsidR="00D92A4C">
        <w:rPr>
          <w:sz w:val="18"/>
        </w:rPr>
        <w:t xml:space="preserve">. Inferior: Evolución de las muertes por COVID-19 en el Ecuador, no se </w:t>
      </w:r>
      <w:r w:rsidR="006551D1">
        <w:rPr>
          <w:sz w:val="18"/>
        </w:rPr>
        <w:t>observa un incremento acelerado,</w:t>
      </w:r>
      <w:r w:rsidR="006551D1" w:rsidRPr="006551D1">
        <w:rPr>
          <w:sz w:val="18"/>
        </w:rPr>
        <w:t xml:space="preserve"> 34206 muertes (datos acumulados) al final de período de estudio</w:t>
      </w:r>
      <w:r w:rsidR="006551D1">
        <w:rPr>
          <w:sz w:val="18"/>
        </w:rPr>
        <w:t>.</w:t>
      </w:r>
    </w:p>
    <w:p w:rsidR="00CB24F9" w:rsidRDefault="00CB24F9" w:rsidP="0026414F">
      <w:pPr>
        <w:pStyle w:val="Ttulo2"/>
      </w:pPr>
      <w:bookmarkStart w:id="27" w:name="_Toc91581943"/>
      <w:r>
        <w:t>R</w:t>
      </w:r>
      <w:r w:rsidR="00DF131F">
        <w:t>esultados de</w:t>
      </w:r>
      <w:bookmarkEnd w:id="27"/>
      <w:r w:rsidR="0026414F">
        <w:t>l análisis</w:t>
      </w:r>
    </w:p>
    <w:p w:rsidR="00F232A0" w:rsidRDefault="00F232A0" w:rsidP="00F232A0">
      <w:r>
        <w:t>La evolución de la enfermedad por COVID-19 mantenía una tendencia creciente leve pero sostenida hasta diciembre 2021, luego de ello se produce un repunte en los casos debido al contagio de la nueva variante, alcanzando al 14 de enero 2022 un total de 725.724 casos reportados. De manera similar ocurre con las muertes producidas por COVID-19, su mayor impacto subyace a partir del 1 de enero 2022, con un total de 34206 muertes al final de período de estudio.</w:t>
      </w:r>
    </w:p>
    <w:p w:rsidR="00D84F94" w:rsidRDefault="0049301C" w:rsidP="007C31B3">
      <w:r>
        <w:lastRenderedPageBreak/>
        <w:t>Adicionalmente se</w:t>
      </w:r>
      <w:r w:rsidR="00D84F94">
        <w:t xml:space="preserve"> analizan las medidas de tendencia central de la variable </w:t>
      </w:r>
      <w:proofErr w:type="spellStart"/>
      <w:r w:rsidR="00D84F94" w:rsidRPr="00D84F94">
        <w:rPr>
          <w:i/>
        </w:rPr>
        <w:t>nuevos_casos</w:t>
      </w:r>
      <w:proofErr w:type="spellEnd"/>
      <w:r w:rsidR="00D84F94">
        <w:t xml:space="preserve"> de los dos grupos poblacionales. Antes de la detección de variante </w:t>
      </w:r>
      <w:proofErr w:type="spellStart"/>
      <w:r w:rsidR="00D84F94">
        <w:t>ómicron</w:t>
      </w:r>
      <w:proofErr w:type="spellEnd"/>
      <w:r w:rsidR="00D84F94">
        <w:t xml:space="preserve"> </w:t>
      </w:r>
      <w:r w:rsidR="00EC07F9">
        <w:t>la media de casos es de 859 casos diarios, y tras la detección existe una media de 2399 casos diarios. Esto representa un incremento del</w:t>
      </w:r>
      <w:r w:rsidR="00F87C76">
        <w:t xml:space="preserve"> 1</w:t>
      </w:r>
      <w:r w:rsidR="00EC07F9">
        <w:t>79%.</w:t>
      </w:r>
    </w:p>
    <w:p w:rsidR="00EC07F9" w:rsidRDefault="00EC07F9" w:rsidP="007C31B3">
      <w:r>
        <w:t xml:space="preserve">Se analizan también las medias de las muertes en los dos períodos. Antes de la detección de la variante el promedio de muertes diarias es de </w:t>
      </w:r>
      <w:r w:rsidR="00F87C76">
        <w:t>15.8 y tras la detección es de 20.1, es decir un incremento de 27.2%.</w:t>
      </w:r>
    </w:p>
    <w:p w:rsidR="0049301C" w:rsidRPr="009527E2" w:rsidRDefault="0049301C" w:rsidP="009527E2">
      <w:pPr>
        <w:pStyle w:val="Ttulo3"/>
      </w:pPr>
      <w:r w:rsidRPr="009527E2">
        <w:t>Estudio inferencial</w:t>
      </w:r>
    </w:p>
    <w:p w:rsidR="00EE493B" w:rsidRDefault="0049301C" w:rsidP="00F87C76">
      <w:pPr>
        <w:widowControl w:val="0"/>
        <w:rPr>
          <w:ins w:id="28" w:author="User" w:date="2022-02-07T10:52:00Z"/>
        </w:rPr>
      </w:pPr>
      <w:bookmarkStart w:id="29" w:name="_Ref91513282"/>
      <w:r>
        <w:t xml:space="preserve">El estudio inferencial </w:t>
      </w:r>
      <w:ins w:id="30" w:author="User" w:date="2022-02-07T09:52:00Z">
        <w:r w:rsidR="00764179">
          <w:t>muestra</w:t>
        </w:r>
      </w:ins>
      <w:del w:id="31" w:author="User" w:date="2022-02-07T09:52:00Z">
        <w:r w:rsidDel="00764179">
          <w:delText>muestra</w:delText>
        </w:r>
      </w:del>
      <w:r>
        <w:t xml:space="preserve"> que</w:t>
      </w:r>
      <w:ins w:id="32" w:author="User" w:date="2022-02-07T09:46:00Z">
        <w:r w:rsidR="00EE493B">
          <w:t xml:space="preserve"> en el periodo analizado </w:t>
        </w:r>
      </w:ins>
      <w:ins w:id="33" w:author="User" w:date="2022-02-07T09:51:00Z">
        <w:r w:rsidR="00764179">
          <w:t xml:space="preserve">14 noviembre 2021 a 14 enero 2022 </w:t>
        </w:r>
      </w:ins>
      <w:ins w:id="34" w:author="User" w:date="2022-02-07T09:49:00Z">
        <w:r w:rsidR="00EE493B">
          <w:t xml:space="preserve">se presenta una tendencia </w:t>
        </w:r>
      </w:ins>
      <w:ins w:id="35" w:author="User" w:date="2022-02-07T09:50:00Z">
        <w:r w:rsidR="00EE493B">
          <w:t>creciente en el número total de casos confirmados de COVID-19. El incremento más relevante se p</w:t>
        </w:r>
        <w:bookmarkStart w:id="36" w:name="_GoBack"/>
        <w:bookmarkEnd w:id="36"/>
        <w:r w:rsidR="00EE493B">
          <w:t xml:space="preserve">roduce </w:t>
        </w:r>
      </w:ins>
      <w:ins w:id="37" w:author="User" w:date="2022-02-07T09:51:00Z">
        <w:r w:rsidR="000F0D48">
          <w:t>en 11</w:t>
        </w:r>
      </w:ins>
      <w:ins w:id="38" w:author="User" w:date="2022-02-07T09:57:00Z">
        <w:r w:rsidR="00764179">
          <w:t xml:space="preserve"> de enero 2022</w:t>
        </w:r>
      </w:ins>
      <w:ins w:id="39" w:author="User" w:date="2022-02-07T10:43:00Z">
        <w:r w:rsidR="000F0D48">
          <w:t xml:space="preserve"> con </w:t>
        </w:r>
      </w:ins>
      <w:ins w:id="40" w:author="User" w:date="2022-02-07T10:46:00Z">
        <w:r w:rsidR="000F0D48">
          <w:t>9</w:t>
        </w:r>
      </w:ins>
      <w:ins w:id="41" w:author="User" w:date="2022-02-07T10:48:00Z">
        <w:r w:rsidR="000F0D48">
          <w:t>.</w:t>
        </w:r>
      </w:ins>
      <w:ins w:id="42" w:author="User" w:date="2022-02-07T10:46:00Z">
        <w:r w:rsidR="000F0D48">
          <w:t>826 (</w:t>
        </w:r>
      </w:ins>
      <w:ins w:id="43" w:author="User" w:date="2022-02-07T10:47:00Z">
        <w:r w:rsidR="000F0D48">
          <w:t>3,91%</w:t>
        </w:r>
      </w:ins>
      <w:ins w:id="44" w:author="User" w:date="2022-02-07T10:46:00Z">
        <w:r w:rsidR="000F0D48">
          <w:t>)</w:t>
        </w:r>
      </w:ins>
      <w:ins w:id="45" w:author="User" w:date="2022-02-07T10:48:00Z">
        <w:r w:rsidR="000F0D48">
          <w:t xml:space="preserve"> casos</w:t>
        </w:r>
      </w:ins>
      <w:ins w:id="46" w:author="User" w:date="2022-02-07T10:43:00Z">
        <w:r w:rsidR="000F0D48">
          <w:t>. A partir del 15 de enero 2022</w:t>
        </w:r>
      </w:ins>
      <w:ins w:id="47" w:author="User" w:date="2022-02-07T10:51:00Z">
        <w:r w:rsidR="000F0D48">
          <w:t xml:space="preserve"> (pronóstico de 12 días)</w:t>
        </w:r>
      </w:ins>
      <w:ins w:id="48" w:author="User" w:date="2022-02-07T10:48:00Z">
        <w:r w:rsidR="000F0D48">
          <w:t xml:space="preserve"> se registra una tendencia creciente en el n</w:t>
        </w:r>
      </w:ins>
      <w:ins w:id="49" w:author="User" w:date="2022-02-07T10:49:00Z">
        <w:r w:rsidR="000F0D48">
          <w:t xml:space="preserve">úmero de casos alcanzando al 26 de enero 2022 un total de </w:t>
        </w:r>
      </w:ins>
      <w:ins w:id="50" w:author="User" w:date="2022-02-07T10:50:00Z">
        <w:r w:rsidR="000F0D48">
          <w:t>889.590 de casos totales de COVID-19.</w:t>
        </w:r>
      </w:ins>
      <w:ins w:id="51" w:author="User" w:date="2022-02-07T11:34:00Z">
        <w:r w:rsidR="00314BF0">
          <w:t xml:space="preserve"> E</w:t>
        </w:r>
      </w:ins>
      <w:ins w:id="52" w:author="User" w:date="2022-02-07T11:35:00Z">
        <w:r w:rsidR="00314BF0">
          <w:t xml:space="preserve">ste análisis permite evidenciar que la llegada de la nueva variante </w:t>
        </w:r>
        <w:proofErr w:type="spellStart"/>
        <w:r w:rsidR="00314BF0">
          <w:t>ómicron</w:t>
        </w:r>
        <w:proofErr w:type="spellEnd"/>
        <w:r w:rsidR="00314BF0">
          <w:t xml:space="preserve"> genera nuevamente que la curva de contagios crezca de manera exponencial.</w:t>
        </w:r>
      </w:ins>
    </w:p>
    <w:p w:rsidR="00752795" w:rsidRDefault="00752795">
      <w:pPr>
        <w:widowControl w:val="0"/>
        <w:rPr>
          <w:ins w:id="53" w:author="User" w:date="2022-02-07T09:47:00Z"/>
        </w:rPr>
      </w:pPr>
      <w:ins w:id="54" w:author="User" w:date="2022-02-07T10:52:00Z">
        <w:r>
          <w:t>Es importante hacer notar que</w:t>
        </w:r>
      </w:ins>
      <w:ins w:id="55" w:author="User" w:date="2022-02-07T10:55:00Z">
        <w:r>
          <w:t xml:space="preserve"> para</w:t>
        </w:r>
      </w:ins>
      <w:ins w:id="56" w:author="User" w:date="2022-02-07T10:52:00Z">
        <w:r>
          <w:t xml:space="preserve"> </w:t>
        </w:r>
      </w:ins>
      <w:ins w:id="57" w:author="User" w:date="2022-02-07T10:55:00Z">
        <w:r>
          <w:t>p</w:t>
        </w:r>
      </w:ins>
      <w:ins w:id="58" w:author="User" w:date="2022-02-07T10:54:00Z">
        <w:r w:rsidRPr="00752795">
          <w:t xml:space="preserve">ronosticar el comportamiento del COVID - 19 </w:t>
        </w:r>
      </w:ins>
      <w:ins w:id="59" w:author="User" w:date="2022-02-07T10:55:00Z">
        <w:r>
          <w:t>se utilizó</w:t>
        </w:r>
      </w:ins>
      <w:ins w:id="60" w:author="User" w:date="2022-02-07T10:54:00Z">
        <w:r w:rsidRPr="00752795">
          <w:t xml:space="preserve"> el modelo de series temporales ARIMA basado en la</w:t>
        </w:r>
        <w:r>
          <w:t xml:space="preserve"> metodología de Box and Jenkins.</w:t>
        </w:r>
      </w:ins>
      <w:ins w:id="61" w:author="User" w:date="2022-02-07T10:56:00Z">
        <w:r>
          <w:t xml:space="preserve"> Su uso se debe</w:t>
        </w:r>
      </w:ins>
      <w:ins w:id="62" w:author="User" w:date="2022-02-07T10:54:00Z">
        <w:r>
          <w:t xml:space="preserve"> </w:t>
        </w:r>
      </w:ins>
      <w:ins w:id="63" w:author="User" w:date="2022-02-07T10:56:00Z">
        <w:r w:rsidRPr="00752795">
          <w:t>a su gran versatilidad en el pronóstico de la propagación del virus, estudios tales como</w:t>
        </w:r>
      </w:ins>
      <w:ins w:id="64" w:author="User" w:date="2022-02-07T11:01:00Z">
        <w:r>
          <w:t xml:space="preserve"> (</w:t>
        </w:r>
        <w:proofErr w:type="spellStart"/>
        <w:r>
          <w:t>Benvenuto</w:t>
        </w:r>
        <w:proofErr w:type="spellEnd"/>
        <w:r>
          <w:t xml:space="preserve"> et al., 2020), (</w:t>
        </w:r>
        <w:proofErr w:type="spellStart"/>
        <w:r>
          <w:t>Alzahrani</w:t>
        </w:r>
        <w:proofErr w:type="spellEnd"/>
        <w:r>
          <w:t xml:space="preserve">, </w:t>
        </w:r>
        <w:proofErr w:type="spellStart"/>
        <w:r>
          <w:t>Aljamaan</w:t>
        </w:r>
        <w:proofErr w:type="spellEnd"/>
        <w:r>
          <w:t xml:space="preserve"> &amp; Al-</w:t>
        </w:r>
        <w:proofErr w:type="spellStart"/>
        <w:r>
          <w:t>Fakih</w:t>
        </w:r>
        <w:proofErr w:type="spellEnd"/>
        <w:r>
          <w:t>, 2020)</w:t>
        </w:r>
      </w:ins>
      <w:ins w:id="65" w:author="User" w:date="2022-02-07T11:33:00Z">
        <w:r w:rsidR="00257AE9">
          <w:t xml:space="preserve"> y </w:t>
        </w:r>
      </w:ins>
      <w:ins w:id="66" w:author="User" w:date="2022-02-07T11:01:00Z">
        <w:r>
          <w:t>(Ribeiro et al., 2020)</w:t>
        </w:r>
      </w:ins>
      <w:ins w:id="67" w:author="User" w:date="2022-02-07T10:56:00Z">
        <w:r>
          <w:t xml:space="preserve"> lo demuestran.</w:t>
        </w:r>
      </w:ins>
      <w:ins w:id="68" w:author="User" w:date="2022-02-07T11:04:00Z">
        <w:r w:rsidR="006063FB">
          <w:t xml:space="preserve"> P</w:t>
        </w:r>
      </w:ins>
      <w:ins w:id="69" w:author="User" w:date="2022-02-07T11:05:00Z">
        <w:r w:rsidR="006063FB">
          <w:t xml:space="preserve">ara el ajuste del modelo se utilizó </w:t>
        </w:r>
      </w:ins>
      <w:ins w:id="70" w:author="User" w:date="2022-02-07T11:06:00Z">
        <w:r w:rsidR="006063FB">
          <w:t xml:space="preserve">el contraste de raíces unitarias de </w:t>
        </w:r>
        <w:proofErr w:type="spellStart"/>
        <w:r w:rsidR="006063FB">
          <w:t>Dickey</w:t>
        </w:r>
        <w:proofErr w:type="spellEnd"/>
        <w:r w:rsidR="006063FB">
          <w:t xml:space="preserve"> </w:t>
        </w:r>
        <w:proofErr w:type="spellStart"/>
        <w:r w:rsidR="006063FB">
          <w:t>Fuller</w:t>
        </w:r>
        <w:proofErr w:type="spellEnd"/>
        <w:r w:rsidR="006063FB">
          <w:t xml:space="preserve"> aumentada, </w:t>
        </w:r>
      </w:ins>
      <w:ins w:id="71" w:author="User" w:date="2022-02-07T11:10:00Z">
        <w:r w:rsidR="006063FB">
          <w:t xml:space="preserve">funciones de </w:t>
        </w:r>
        <w:proofErr w:type="spellStart"/>
        <w:r w:rsidR="006063FB">
          <w:t>autocorrelación</w:t>
        </w:r>
        <w:proofErr w:type="spellEnd"/>
        <w:r w:rsidR="006063FB">
          <w:t xml:space="preserve"> y </w:t>
        </w:r>
        <w:proofErr w:type="spellStart"/>
        <w:r w:rsidR="006063FB">
          <w:t>autocorrelaci</w:t>
        </w:r>
      </w:ins>
      <w:ins w:id="72" w:author="User" w:date="2022-02-07T11:11:00Z">
        <w:r w:rsidR="006063FB">
          <w:t>ón</w:t>
        </w:r>
        <w:proofErr w:type="spellEnd"/>
        <w:r w:rsidR="006063FB">
          <w:t xml:space="preserve"> parcial, </w:t>
        </w:r>
      </w:ins>
      <w:ins w:id="73" w:author="User" w:date="2022-02-07T11:13:00Z">
        <w:r w:rsidR="00D50720">
          <w:t>incluido</w:t>
        </w:r>
        <w:r w:rsidR="006063FB">
          <w:t xml:space="preserve"> el test de </w:t>
        </w:r>
        <w:proofErr w:type="spellStart"/>
        <w:r w:rsidR="006063FB">
          <w:t>Ljung</w:t>
        </w:r>
        <w:proofErr w:type="spellEnd"/>
        <w:r w:rsidR="006063FB">
          <w:t xml:space="preserve"> Box para evaluar su performance.</w:t>
        </w:r>
      </w:ins>
    </w:p>
    <w:p w:rsidR="005E0B81" w:rsidRPr="005E0B81" w:rsidRDefault="005E0B81" w:rsidP="005E0B81">
      <w:pPr>
        <w:pStyle w:val="Descripcin"/>
        <w:rPr>
          <w:ins w:id="74" w:author="Maria Belen Benalcazar T." w:date="2022-02-08T11:36:00Z"/>
          <w:b w:val="0"/>
          <w:rPrChange w:id="75" w:author="Maria Belen Benalcazar T." w:date="2022-02-08T11:37:00Z">
            <w:rPr>
              <w:ins w:id="76" w:author="Maria Belen Benalcazar T." w:date="2022-02-08T11:36:00Z"/>
            </w:rPr>
          </w:rPrChange>
        </w:rPr>
        <w:pPrChange w:id="77" w:author="Maria Belen Benalcazar T." w:date="2022-02-08T11:36:00Z">
          <w:pPr>
            <w:pStyle w:val="Descripcin"/>
          </w:pPr>
        </w:pPrChange>
      </w:pPr>
      <w:ins w:id="78" w:author="Maria Belen Benalcazar T." w:date="2022-02-08T11:36:00Z">
        <w:r>
          <w:t xml:space="preserve">Figura </w:t>
        </w:r>
        <w:r>
          <w:fldChar w:fldCharType="begin"/>
        </w:r>
        <w:r>
          <w:instrText xml:space="preserve"> SEQ Figura \* ARABIC </w:instrText>
        </w:r>
      </w:ins>
      <w:r>
        <w:fldChar w:fldCharType="separate"/>
      </w:r>
      <w:ins w:id="79" w:author="Maria Belen Benalcazar T." w:date="2022-02-08T11:36:00Z">
        <w:r>
          <w:rPr>
            <w:noProof/>
          </w:rPr>
          <w:t>2</w:t>
        </w:r>
        <w:r>
          <w:fldChar w:fldCharType="end"/>
        </w:r>
      </w:ins>
      <w:ins w:id="80" w:author="Maria Belen Benalcazar T." w:date="2022-02-08T11:37:00Z">
        <w:r>
          <w:t xml:space="preserve">. </w:t>
        </w:r>
        <w:r>
          <w:rPr>
            <w:b w:val="0"/>
          </w:rPr>
          <w:t xml:space="preserve">Pronóstico de casos de </w:t>
        </w:r>
      </w:ins>
      <w:ins w:id="81" w:author="Maria Belen Benalcazar T." w:date="2022-02-08T11:38:00Z">
        <w:r>
          <w:rPr>
            <w:b w:val="0"/>
          </w:rPr>
          <w:t>COVID-19 en Ecuador para 12 días</w:t>
        </w:r>
      </w:ins>
    </w:p>
    <w:p w:rsidR="005E0B81" w:rsidRDefault="000B6723" w:rsidP="005E0B81">
      <w:pPr>
        <w:spacing w:before="120" w:beforeAutospacing="0" w:after="0" w:afterAutospacing="0"/>
        <w:rPr>
          <w:ins w:id="82" w:author="Maria Belen Benalcazar T." w:date="2022-02-08T11:37:00Z"/>
        </w:rPr>
        <w:pPrChange w:id="83" w:author="Maria Belen Benalcazar T." w:date="2022-02-08T11:36:00Z">
          <w:pPr>
            <w:widowControl w:val="0"/>
          </w:pPr>
        </w:pPrChange>
      </w:pPr>
      <w:ins w:id="84" w:author="Maria Belen Benalcazar T." w:date="2022-02-08T11:36:00Z">
        <w:r>
          <w:rPr>
            <w:noProof/>
            <w:lang w:eastAsia="es-EC"/>
          </w:rPr>
          <w:drawing>
            <wp:inline distT="0" distB="0" distL="0" distR="0" wp14:anchorId="3832F678" wp14:editId="16262832">
              <wp:extent cx="560070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61"/>
                      <a:stretch/>
                    </pic:blipFill>
                    <pic:spPr bwMode="auto">
                      <a:xfrm>
                        <a:off x="0" y="0"/>
                        <a:ext cx="5600700" cy="2857500"/>
                      </a:xfrm>
                      <a:prstGeom prst="rect">
                        <a:avLst/>
                      </a:prstGeom>
                      <a:ln>
                        <a:noFill/>
                      </a:ln>
                      <a:extLst>
                        <a:ext uri="{53640926-AAD7-44D8-BBD7-CCE9431645EC}">
                          <a14:shadowObscured xmlns:a14="http://schemas.microsoft.com/office/drawing/2010/main"/>
                        </a:ext>
                      </a:extLst>
                    </pic:spPr>
                  </pic:pic>
                </a:graphicData>
              </a:graphic>
            </wp:inline>
          </w:drawing>
        </w:r>
      </w:ins>
    </w:p>
    <w:p w:rsidR="005E0B81" w:rsidRDefault="005E0B81" w:rsidP="005E0B81">
      <w:pPr>
        <w:spacing w:before="0" w:beforeAutospacing="0"/>
        <w:jc w:val="center"/>
        <w:rPr>
          <w:ins w:id="85" w:author="Maria Belen Benalcazar T." w:date="2022-02-08T11:37:00Z"/>
          <w:sz w:val="18"/>
        </w:rPr>
      </w:pPr>
      <w:ins w:id="86" w:author="Maria Belen Benalcazar T." w:date="2022-02-08T11:37:00Z">
        <w:r w:rsidRPr="009D6593">
          <w:rPr>
            <w:sz w:val="18"/>
          </w:rPr>
          <w:t xml:space="preserve">Fuente: </w:t>
        </w:r>
        <w:proofErr w:type="spellStart"/>
        <w:r w:rsidRPr="009D6593">
          <w:rPr>
            <w:sz w:val="18"/>
          </w:rPr>
          <w:t>Ecuacovid</w:t>
        </w:r>
        <w:proofErr w:type="spellEnd"/>
        <w:r>
          <w:rPr>
            <w:sz w:val="18"/>
          </w:rPr>
          <w:t>. Elaboración propia</w:t>
        </w:r>
        <w:r>
          <w:rPr>
            <w:sz w:val="18"/>
          </w:rPr>
          <w:br/>
        </w:r>
      </w:ins>
      <w:ins w:id="87" w:author="Maria Belen Benalcazar T." w:date="2022-02-08T11:38:00Z">
        <w:r>
          <w:rPr>
            <w:sz w:val="18"/>
          </w:rPr>
          <w:t>La gráfica muestra la evolución de COVID-19 en el Ecuador durante 74 días, incluyendo la proyección de 12 días del estudio inferencial. El resultado muestra una tendencia creciente</w:t>
        </w:r>
      </w:ins>
      <w:ins w:id="88" w:author="Maria Belen Benalcazar T." w:date="2022-02-08T11:37:00Z">
        <w:r>
          <w:rPr>
            <w:sz w:val="18"/>
          </w:rPr>
          <w:t>.</w:t>
        </w:r>
      </w:ins>
    </w:p>
    <w:p w:rsidR="00F87C76" w:rsidDel="005E0B81" w:rsidRDefault="00EE493B" w:rsidP="005E0B81">
      <w:pPr>
        <w:spacing w:before="120" w:beforeAutospacing="0" w:after="0" w:afterAutospacing="0"/>
        <w:rPr>
          <w:del w:id="89" w:author="Maria Belen Benalcazar T." w:date="2022-02-08T11:37:00Z"/>
        </w:rPr>
        <w:pPrChange w:id="90" w:author="Maria Belen Benalcazar T." w:date="2022-02-08T11:36:00Z">
          <w:pPr>
            <w:widowControl w:val="0"/>
          </w:pPr>
        </w:pPrChange>
      </w:pPr>
      <w:ins w:id="91" w:author="User" w:date="2022-02-07T09:47:00Z">
        <w:del w:id="92" w:author="Maria Belen Benalcazar T." w:date="2022-02-08T11:36:00Z">
          <w:r w:rsidDel="000B6723">
            <w:rPr>
              <w:noProof/>
              <w:lang w:eastAsia="es-EC"/>
            </w:rPr>
            <w:lastRenderedPageBreak/>
            <w:drawing>
              <wp:inline distT="0" distB="0" distL="0" distR="0" wp14:anchorId="50E0CE65" wp14:editId="5B5AD66D">
                <wp:extent cx="4030980" cy="21984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3219" cy="2199717"/>
                        </a:xfrm>
                        <a:prstGeom prst="rect">
                          <a:avLst/>
                        </a:prstGeom>
                      </pic:spPr>
                    </pic:pic>
                  </a:graphicData>
                </a:graphic>
              </wp:inline>
            </w:drawing>
          </w:r>
        </w:del>
      </w:ins>
      <w:del w:id="93" w:author="Maria Belen Benalcazar T." w:date="2022-02-08T11:37:00Z">
        <w:r w:rsidR="00F87C76" w:rsidDel="005E0B81">
          <w:delText>.</w:delText>
        </w:r>
      </w:del>
    </w:p>
    <w:bookmarkEnd w:id="29"/>
    <w:p w:rsidR="0026414F" w:rsidRDefault="0026414F" w:rsidP="0026414F">
      <w:pPr>
        <w:pStyle w:val="Ttulo1"/>
      </w:pPr>
      <w:r>
        <w:t>Conclusiones y líneas futuras</w:t>
      </w:r>
    </w:p>
    <w:p w:rsidR="0049301C" w:rsidRDefault="0049301C" w:rsidP="00423A6C">
      <w:r w:rsidRPr="0049301C">
        <w:t xml:space="preserve">La variante </w:t>
      </w:r>
      <w:proofErr w:type="spellStart"/>
      <w:r w:rsidRPr="0049301C">
        <w:t>ómicron</w:t>
      </w:r>
      <w:proofErr w:type="spellEnd"/>
      <w:r w:rsidRPr="0049301C">
        <w:t xml:space="preserve"> incide de forma directa en la evolución de la pandemia. El incremento del 179% en los casos positivos y en el número de muertes se ve incrementado en 27.2%, confirma el alto contagio de esta variante entre los dos períodos de estudio. Hay que recalcar que este crecimiento de número de muertes, no sigue la velocidad del número de contagios, pero se aprecia un ligero incremento.</w:t>
      </w:r>
    </w:p>
    <w:p w:rsidR="00423A6C" w:rsidRDefault="00423A6C" w:rsidP="00423A6C">
      <w:r>
        <w:t>Los resultados arro</w:t>
      </w:r>
      <w:r w:rsidR="00F87C76">
        <w:t xml:space="preserve">jados por este trabajo muestran que la variante </w:t>
      </w:r>
      <w:proofErr w:type="spellStart"/>
      <w:r w:rsidR="00F87C76">
        <w:t>ómicron</w:t>
      </w:r>
      <w:proofErr w:type="spellEnd"/>
      <w:r w:rsidR="00F87C76">
        <w:t xml:space="preserve"> i</w:t>
      </w:r>
      <w:r w:rsidR="00034291">
        <w:t>ncide de forma directa en la evolución de la pandemia. El incremento del 179% confirma el alto contagio de esta variante. El incremento del número de muertes entre los dos períodos es del 27.2% no sigue la velocidad del número de contagios.</w:t>
      </w:r>
    </w:p>
    <w:p w:rsidR="00423A6C" w:rsidRDefault="00423A6C" w:rsidP="00423A6C">
      <w:r>
        <w:t xml:space="preserve">El presente estudio sirve </w:t>
      </w:r>
      <w:r w:rsidR="00547D57">
        <w:t xml:space="preserve">como referencia para realizar </w:t>
      </w:r>
      <w:r w:rsidR="00970172">
        <w:t>un estudio predictivo de la situación de la pandemia en meses futuros</w:t>
      </w:r>
      <w:r w:rsidR="00547D57">
        <w:t xml:space="preserve"> en el Ecuador</w:t>
      </w:r>
      <w:r>
        <w:t>. Con los datos usados (</w:t>
      </w:r>
      <w:hyperlink r:id="rId14" w:history="1">
        <w:r w:rsidRPr="00A849F9">
          <w:rPr>
            <w:rStyle w:val="Hipervnculo"/>
          </w:rPr>
          <w:t>GitHub</w:t>
        </w:r>
      </w:hyperlink>
      <w:r>
        <w:t>) es posible adicionalmente analizar el impacto de la v</w:t>
      </w:r>
      <w:r w:rsidR="00547D57">
        <w:t xml:space="preserve">ariante </w:t>
      </w:r>
      <w:proofErr w:type="spellStart"/>
      <w:r w:rsidR="00547D57">
        <w:t>ómicron</w:t>
      </w:r>
      <w:proofErr w:type="spellEnd"/>
      <w:r>
        <w:t xml:space="preserve">. </w:t>
      </w:r>
    </w:p>
    <w:bookmarkStart w:id="94" w:name="_Toc91581944" w:displacedByCustomXml="next"/>
    <w:sdt>
      <w:sdtPr>
        <w:rPr>
          <w:rFonts w:ascii="Georgia" w:eastAsiaTheme="minorHAnsi" w:hAnsi="Georgia" w:cstheme="minorBidi"/>
          <w:b w:val="0"/>
          <w:caps/>
          <w:color w:val="auto"/>
          <w:sz w:val="22"/>
          <w:szCs w:val="22"/>
          <w:lang w:val="es-ES"/>
        </w:rPr>
        <w:id w:val="1233735433"/>
        <w:docPartObj>
          <w:docPartGallery w:val="Bibliographies"/>
          <w:docPartUnique/>
        </w:docPartObj>
      </w:sdtPr>
      <w:sdtEndPr>
        <w:rPr>
          <w:caps w:val="0"/>
          <w:lang w:val="es-EC"/>
        </w:rPr>
      </w:sdtEndPr>
      <w:sdtContent>
        <w:p w:rsidR="006C43AA" w:rsidRDefault="006C43AA" w:rsidP="0026414F">
          <w:pPr>
            <w:pStyle w:val="Ttulo2"/>
          </w:pPr>
          <w:r>
            <w:rPr>
              <w:lang w:val="es-ES"/>
            </w:rPr>
            <w:t>Referencias bibliográficas</w:t>
          </w:r>
          <w:bookmarkEnd w:id="94"/>
        </w:p>
        <w:sdt>
          <w:sdtPr>
            <w:id w:val="-573587230"/>
            <w:bibliography/>
          </w:sdtPr>
          <w:sdtEndPr/>
          <w:sdtContent>
            <w:p w:rsidR="003E54D0" w:rsidRDefault="006C43AA" w:rsidP="00D84F94">
              <w:pPr>
                <w:pStyle w:val="Bibliografa"/>
                <w:spacing w:before="0" w:beforeAutospacing="0" w:after="160" w:afterAutospacing="0"/>
                <w:rPr>
                  <w:noProof/>
                  <w:sz w:val="24"/>
                  <w:szCs w:val="24"/>
                  <w:lang w:val="es-ES"/>
                </w:rPr>
              </w:pPr>
              <w:r w:rsidRPr="00252C3C">
                <w:fldChar w:fldCharType="begin"/>
              </w:r>
              <w:r w:rsidRPr="00237281">
                <w:instrText>BIBLIOGRAPHY</w:instrText>
              </w:r>
              <w:r w:rsidRPr="00252C3C">
                <w:fldChar w:fldCharType="separate"/>
              </w:r>
              <w:r w:rsidR="003E54D0">
                <w:rPr>
                  <w:noProof/>
                  <w:lang w:val="es-ES"/>
                </w:rPr>
                <w:t xml:space="preserve">Ecuacovid. (2021). </w:t>
              </w:r>
              <w:r w:rsidR="003E54D0">
                <w:rPr>
                  <w:i/>
                  <w:iCs/>
                  <w:noProof/>
                  <w:lang w:val="es-ES"/>
                </w:rPr>
                <w:t>Portal Ecuacovid</w:t>
              </w:r>
              <w:r w:rsidR="003E54D0">
                <w:rPr>
                  <w:noProof/>
                  <w:lang w:val="es-ES"/>
                </w:rPr>
                <w:t>. Recuperado el 16 de enero de 2021, de https://github.com/andrab/ecuacovid</w:t>
              </w:r>
            </w:p>
            <w:p w:rsidR="003E54D0" w:rsidRDefault="003E54D0" w:rsidP="00D84F94">
              <w:pPr>
                <w:pStyle w:val="Bibliografa"/>
                <w:spacing w:before="0" w:beforeAutospacing="0" w:after="160" w:afterAutospacing="0"/>
                <w:rPr>
                  <w:noProof/>
                  <w:lang w:val="es-ES"/>
                </w:rPr>
              </w:pPr>
              <w:r>
                <w:rPr>
                  <w:noProof/>
                  <w:lang w:val="es-ES"/>
                </w:rPr>
                <w:t>Ministerio de Salud Pública. (14 de diciembre de 2021). Ecuador confirma primer caso de Ómicron. Obtenido de https://www.salud.gob.ec/ecuador-confirma-primer-caso-omicron/</w:t>
              </w:r>
            </w:p>
            <w:p w:rsidR="003E54D0" w:rsidRDefault="003E54D0" w:rsidP="00D84F94">
              <w:pPr>
                <w:pStyle w:val="Bibliografa"/>
                <w:spacing w:before="0" w:beforeAutospacing="0" w:after="160" w:afterAutospacing="0"/>
                <w:rPr>
                  <w:noProof/>
                  <w:lang w:val="es-ES"/>
                </w:rPr>
              </w:pPr>
              <w:r>
                <w:rPr>
                  <w:noProof/>
                  <w:lang w:val="es-ES"/>
                </w:rPr>
                <w:t>Ministerio de Salud Pública. (16 de enero de 2022). Ecuador activa semáforo de protección COVID-19. Obtenido de https://www.salud.gob.ec/ecuador-activa-semaforo-de-proteccion-covid-19/</w:t>
              </w:r>
            </w:p>
            <w:p w:rsidR="002D4865" w:rsidRDefault="003E54D0">
              <w:pPr>
                <w:pStyle w:val="Bibliografa"/>
                <w:spacing w:before="0" w:beforeAutospacing="0" w:after="160" w:afterAutospacing="0"/>
                <w:rPr>
                  <w:ins w:id="95" w:author="User" w:date="2022-02-07T11:32:00Z"/>
                  <w:b/>
                  <w:bCs/>
                </w:rPr>
                <w:pPrChange w:id="96" w:author="User" w:date="2022-02-07T11:32:00Z">
                  <w:pPr/>
                </w:pPrChange>
              </w:pPr>
              <w:r>
                <w:rPr>
                  <w:noProof/>
                  <w:lang w:val="es-ES"/>
                </w:rPr>
                <w:t>Organización Mundial de la Salud. (26 de Noviembre de 2021). Declaración. Clasificación de la variante ómicron (B.1.1.529) del SARS-CoV-2 como variante preocupante. Obtenido de https://www.who.int/es/news/item/26-11-2021-classification-of-omicron-(b.1.1.529)-sars-cov-2-variant-of-concern</w:t>
              </w:r>
              <w:r w:rsidR="006C43AA" w:rsidRPr="00252C3C">
                <w:rPr>
                  <w:b/>
                  <w:bCs/>
                </w:rPr>
                <w:fldChar w:fldCharType="end"/>
              </w:r>
            </w:p>
            <w:p w:rsidR="002D4865" w:rsidRPr="000B6723" w:rsidRDefault="002D4865">
              <w:pPr>
                <w:pStyle w:val="Bibliografa"/>
                <w:spacing w:before="0" w:beforeAutospacing="0" w:after="160" w:afterAutospacing="0"/>
                <w:rPr>
                  <w:ins w:id="97" w:author="User" w:date="2022-02-07T11:32:00Z"/>
                  <w:noProof/>
                  <w:lang w:val="en-US"/>
                  <w:rPrChange w:id="98" w:author="Maria Belen Benalcazar T." w:date="2022-02-08T11:36:00Z">
                    <w:rPr>
                      <w:ins w:id="99" w:author="User" w:date="2022-02-07T11:32:00Z"/>
                      <w:lang w:val="en-US"/>
                    </w:rPr>
                  </w:rPrChange>
                </w:rPr>
                <w:pPrChange w:id="100" w:author="User" w:date="2022-02-07T11:32:00Z">
                  <w:pPr/>
                </w:pPrChange>
              </w:pPr>
              <w:ins w:id="101" w:author="User" w:date="2022-02-07T11:32:00Z">
                <w:r w:rsidRPr="000B6723">
                  <w:rPr>
                    <w:noProof/>
                    <w:lang w:val="en-US"/>
                    <w:rPrChange w:id="102" w:author="Maria Belen Benalcazar T." w:date="2022-02-08T11:36:00Z">
                      <w:rPr>
                        <w:lang w:val="en-US"/>
                      </w:rPr>
                    </w:rPrChange>
                  </w:rPr>
                  <w:t>Benvenuto, D., Giovanetti, M., Vassallo, L., Angeletti, S., &amp; Ciccozzi, M. (2020). Application of the ARIMA model on the COVID-2019 epidemic dataset. Data in brief, doi: 10.17632/x9zk3xgdj5.1</w:t>
                </w:r>
              </w:ins>
            </w:p>
            <w:p w:rsidR="002D4865" w:rsidRPr="000B6723" w:rsidRDefault="002D4865">
              <w:pPr>
                <w:pStyle w:val="Bibliografa"/>
                <w:spacing w:before="0" w:beforeAutospacing="0" w:after="160" w:afterAutospacing="0"/>
                <w:rPr>
                  <w:ins w:id="103" w:author="User" w:date="2022-02-07T11:33:00Z"/>
                  <w:noProof/>
                  <w:lang w:val="en-US"/>
                  <w:rPrChange w:id="104" w:author="Maria Belen Benalcazar T." w:date="2022-02-08T11:36:00Z">
                    <w:rPr>
                      <w:ins w:id="105" w:author="User" w:date="2022-02-07T11:33:00Z"/>
                      <w:lang w:val="en-US"/>
                    </w:rPr>
                  </w:rPrChange>
                </w:rPr>
                <w:pPrChange w:id="106" w:author="User" w:date="2022-02-07T11:33:00Z">
                  <w:pPr/>
                </w:pPrChange>
              </w:pPr>
              <w:ins w:id="107" w:author="User" w:date="2022-02-07T11:32:00Z">
                <w:r w:rsidRPr="000B6723">
                  <w:rPr>
                    <w:noProof/>
                    <w:lang w:val="en-US"/>
                    <w:rPrChange w:id="108" w:author="Maria Belen Benalcazar T." w:date="2022-02-08T11:36:00Z">
                      <w:rPr>
                        <w:lang w:val="en-US"/>
                      </w:rPr>
                    </w:rPrChange>
                  </w:rPr>
                  <w:t>Alzahrani, S. I., Aljamaan, I. A., &amp; Al-Fakih, E. A. (2020). Forecasting the spread of the COVID-19 pandemic in Saudi Arabia using ARIMA prediction model under current public health interventions. Journal of infection and public health, 13(7), 914-919.</w:t>
                </w:r>
              </w:ins>
            </w:p>
            <w:p w:rsidR="002D4865" w:rsidRPr="002D4865" w:rsidRDefault="002D4865">
              <w:pPr>
                <w:pStyle w:val="Bibliografa"/>
                <w:spacing w:before="0" w:beforeAutospacing="0" w:after="160" w:afterAutospacing="0"/>
                <w:rPr>
                  <w:ins w:id="109" w:author="User" w:date="2022-02-07T11:32:00Z"/>
                  <w:noProof/>
                  <w:lang w:val="es-ES"/>
                  <w:rPrChange w:id="110" w:author="User" w:date="2022-02-07T11:33:00Z">
                    <w:rPr>
                      <w:ins w:id="111" w:author="User" w:date="2022-02-07T11:32:00Z"/>
                      <w:lang w:val="en-US"/>
                    </w:rPr>
                  </w:rPrChange>
                </w:rPr>
                <w:pPrChange w:id="112" w:author="User" w:date="2022-02-07T11:33:00Z">
                  <w:pPr/>
                </w:pPrChange>
              </w:pPr>
              <w:ins w:id="113" w:author="User" w:date="2022-02-07T11:33:00Z">
                <w:r w:rsidRPr="000B6723">
                  <w:rPr>
                    <w:noProof/>
                    <w:lang w:val="en-US"/>
                    <w:rPrChange w:id="114" w:author="Maria Belen Benalcazar T." w:date="2022-02-08T11:36:00Z">
                      <w:rPr>
                        <w:lang w:val="en-US"/>
                      </w:rPr>
                    </w:rPrChange>
                  </w:rPr>
                  <w:t xml:space="preserve">Ribeiro, M. H. D. M., da Silva, R. G., Mariani, V. C., &amp; dos Santos Coelho, L. (2020). </w:t>
                </w:r>
                <w:r w:rsidRPr="002D4865">
                  <w:rPr>
                    <w:noProof/>
                    <w:lang w:val="es-ES"/>
                    <w:rPrChange w:id="115" w:author="User" w:date="2022-02-07T11:33:00Z">
                      <w:rPr>
                        <w:lang w:val="en-US"/>
                      </w:rPr>
                    </w:rPrChange>
                  </w:rPr>
                  <w:t>Short-term</w:t>
                </w:r>
              </w:ins>
            </w:p>
            <w:p w:rsidR="00402996" w:rsidRPr="002D4865" w:rsidRDefault="00056DD9">
              <w:pPr>
                <w:rPr>
                  <w:ins w:id="116" w:author="User" w:date="2022-02-07T11:32:00Z"/>
                </w:rPr>
                <w:pPrChange w:id="117" w:author="User" w:date="2022-02-07T11:32:00Z">
                  <w:pPr>
                    <w:pStyle w:val="Bibliografa"/>
                    <w:spacing w:before="0" w:beforeAutospacing="0" w:after="160" w:afterAutospacing="0"/>
                  </w:pPr>
                </w:pPrChange>
              </w:pPr>
            </w:p>
          </w:sdtContent>
        </w:sdt>
      </w:sdtContent>
    </w:sdt>
    <w:p w:rsidR="002D4865" w:rsidRPr="002D4865" w:rsidRDefault="002D4865">
      <w:pPr>
        <w:rPr>
          <w:lang w:val="en-US"/>
          <w:rPrChange w:id="118" w:author="User" w:date="2022-02-07T11:32:00Z">
            <w:rPr/>
          </w:rPrChange>
        </w:rPr>
        <w:pPrChange w:id="119" w:author="User" w:date="2022-02-07T11:32:00Z">
          <w:pPr>
            <w:pStyle w:val="Bibliografa"/>
            <w:spacing w:before="0" w:beforeAutospacing="0" w:after="160" w:afterAutospacing="0"/>
          </w:pPr>
        </w:pPrChange>
      </w:pPr>
    </w:p>
    <w:sectPr w:rsidR="002D4865" w:rsidRPr="002D4865" w:rsidSect="00C12E64">
      <w:headerReference w:type="default" r:id="rId15"/>
      <w:footerReference w:type="default" r:id="rId16"/>
      <w:headerReference w:type="first" r:id="rId17"/>
      <w:pgSz w:w="11906" w:h="16838" w:code="9"/>
      <w:pgMar w:top="1021" w:right="964" w:bottom="1021" w:left="964" w:header="284" w:footer="1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DD9" w:rsidRDefault="00056DD9" w:rsidP="0041253C">
      <w:r>
        <w:separator/>
      </w:r>
    </w:p>
  </w:endnote>
  <w:endnote w:type="continuationSeparator" w:id="0">
    <w:p w:rsidR="00056DD9" w:rsidRDefault="00056DD9" w:rsidP="0041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7B3" w:rsidRDefault="00C147B3" w:rsidP="0033634A">
    <w:pPr>
      <w:pStyle w:val="Piedepgina"/>
      <w:tabs>
        <w:tab w:val="clear" w:pos="4252"/>
        <w:tab w:val="clear" w:pos="8504"/>
        <w:tab w:val="right" w:pos="9923"/>
      </w:tabs>
    </w:pPr>
    <w:r>
      <w:tab/>
    </w:r>
    <w:r w:rsidR="00EB02B9">
      <w:t>|</w:t>
    </w:r>
    <w:r>
      <w:fldChar w:fldCharType="begin"/>
    </w:r>
    <w:r>
      <w:instrText>PAGE   \* MERGEFORMAT</w:instrText>
    </w:r>
    <w:r>
      <w:fldChar w:fldCharType="separate"/>
    </w:r>
    <w:r w:rsidR="005E0B81" w:rsidRPr="005E0B81">
      <w:rPr>
        <w:noProof/>
        <w:lang w:val="es-ES"/>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DD9" w:rsidRDefault="00056DD9" w:rsidP="0041253C">
      <w:r>
        <w:separator/>
      </w:r>
    </w:p>
  </w:footnote>
  <w:footnote w:type="continuationSeparator" w:id="0">
    <w:p w:rsidR="00056DD9" w:rsidRDefault="00056DD9" w:rsidP="004125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695" w:rsidRPr="00A501D1" w:rsidRDefault="00056DD9" w:rsidP="00A501D1">
    <w:pPr>
      <w:pStyle w:val="Encabezado"/>
      <w:spacing w:beforeAutospacing="0" w:after="0" w:afterAutospacing="0" w:line="360" w:lineRule="auto"/>
      <w:ind w:left="-709"/>
      <w:jc w:val="right"/>
      <w:rPr>
        <w:sz w:val="17"/>
        <w:szCs w:val="17"/>
      </w:rPr>
    </w:pPr>
    <w:sdt>
      <w:sdtPr>
        <w:rPr>
          <w:sz w:val="17"/>
          <w:szCs w:val="17"/>
        </w:rPr>
        <w:alias w:val="Título"/>
        <w:tag w:val=""/>
        <w:id w:val="-126471226"/>
        <w:dataBinding w:prefixMappings="xmlns:ns0='http://purl.org/dc/elements/1.1/' xmlns:ns1='http://schemas.openxmlformats.org/package/2006/metadata/core-properties' " w:xpath="/ns1:coreProperties[1]/ns0:title[1]" w:storeItemID="{6C3C8BC8-F283-45AE-878A-BAB7291924A1}"/>
        <w:text/>
      </w:sdtPr>
      <w:sdtEndPr/>
      <w:sdtContent>
        <w:r w:rsidR="00423A6C" w:rsidRPr="00710258">
          <w:rPr>
            <w:sz w:val="17"/>
            <w:szCs w:val="17"/>
          </w:rPr>
          <w:t xml:space="preserve">Impacto de la presencia de la variante </w:t>
        </w:r>
        <w:proofErr w:type="spellStart"/>
        <w:r w:rsidR="00423A6C" w:rsidRPr="00710258">
          <w:rPr>
            <w:sz w:val="17"/>
            <w:szCs w:val="17"/>
          </w:rPr>
          <w:t>Ómicron</w:t>
        </w:r>
        <w:proofErr w:type="spellEnd"/>
        <w:r w:rsidR="00423A6C" w:rsidRPr="00710258">
          <w:rPr>
            <w:sz w:val="17"/>
            <w:szCs w:val="17"/>
          </w:rPr>
          <w:t xml:space="preserve"> en la evolución de la enfermedad por COVID-19 en Ecuador</w:t>
        </w:r>
      </w:sdtContent>
    </w:sdt>
    <w:r w:rsidR="00A501D1">
      <w:rPr>
        <w:sz w:val="17"/>
        <w:szCs w:val="17"/>
      </w:rPr>
      <w:t xml:space="preserve">. </w:t>
    </w:r>
    <w:sdt>
      <w:sdtPr>
        <w:rPr>
          <w:sz w:val="17"/>
          <w:szCs w:val="17"/>
        </w:rPr>
        <w:alias w:val="Compañía"/>
        <w:tag w:val=""/>
        <w:id w:val="2026286090"/>
        <w:placeholder>
          <w:docPart w:val="DDF4876DF8F34F2786D0B56EE7F3A1A7"/>
        </w:placeholder>
        <w:dataBinding w:prefixMappings="xmlns:ns0='http://schemas.openxmlformats.org/officeDocument/2006/extended-properties' " w:xpath="/ns0:Properties[1]/ns0:Company[1]" w:storeItemID="{6668398D-A668-4E3E-A5EB-62B293D839F1}"/>
        <w:text/>
      </w:sdtPr>
      <w:sdtEndPr/>
      <w:sdtContent>
        <w:r w:rsidR="00A501D1">
          <w:rPr>
            <w:sz w:val="17"/>
            <w:szCs w:val="17"/>
          </w:rPr>
          <w:t>UNIR</w:t>
        </w:r>
      </w:sdtContent>
    </w:sdt>
    <w:r w:rsidR="00A501D1">
      <w:rPr>
        <w:sz w:val="17"/>
        <w:szCs w:val="17"/>
      </w:rPr>
      <w:t xml:space="preserve">, </w:t>
    </w:r>
    <w:sdt>
      <w:sdtPr>
        <w:alias w:val="Fecha de publicación"/>
        <w:tag w:val=""/>
        <w:id w:val="1294398979"/>
        <w:placeholder>
          <w:docPart w:val="259770F84F0F4DFC96F313CD5695FAE2"/>
        </w:placeholder>
        <w:dataBinding w:prefixMappings="xmlns:ns0='http://schemas.microsoft.com/office/2006/coverPageProps' " w:xpath="/ns0:CoverPageProperties[1]/ns0:PublishDate[1]" w:storeItemID="{55AF091B-3C7A-41E3-B477-F2FDAA23CFDA}"/>
        <w:date>
          <w:dateFormat w:val="yyyy"/>
          <w:lid w:val="es-EC"/>
          <w:storeMappedDataAs w:val="dateTime"/>
          <w:calendar w:val="gregorian"/>
        </w:date>
      </w:sdtPr>
      <w:sdtEndPr/>
      <w:sdtContent>
        <w:r w:rsidR="00785B6D">
          <w:t>31 de enero de 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6C" w:rsidRDefault="003D0FAD" w:rsidP="003D0FAD">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851"/>
    <w:multiLevelType w:val="hybridMultilevel"/>
    <w:tmpl w:val="6FA8FC1E"/>
    <w:lvl w:ilvl="0" w:tplc="6DA484F0">
      <w:start w:val="3"/>
      <w:numFmt w:val="bullet"/>
      <w:lvlText w:val="-"/>
      <w:lvlJc w:val="left"/>
      <w:pPr>
        <w:ind w:left="1074" w:hanging="360"/>
      </w:pPr>
      <w:rPr>
        <w:rFonts w:ascii="Georgia" w:eastAsiaTheme="minorHAnsi" w:hAnsi="Georgia" w:cstheme="minorBidi"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15:restartNumberingAfterBreak="0">
    <w:nsid w:val="0E19027B"/>
    <w:multiLevelType w:val="hybridMultilevel"/>
    <w:tmpl w:val="BC58F8E6"/>
    <w:lvl w:ilvl="0" w:tplc="300A0001">
      <w:start w:val="1"/>
      <w:numFmt w:val="bullet"/>
      <w:lvlText w:val=""/>
      <w:lvlJc w:val="left"/>
      <w:pPr>
        <w:ind w:left="717"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3F622A"/>
    <w:multiLevelType w:val="hybridMultilevel"/>
    <w:tmpl w:val="6E6C85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A0E2197"/>
    <w:multiLevelType w:val="hybridMultilevel"/>
    <w:tmpl w:val="829E80CA"/>
    <w:lvl w:ilvl="0" w:tplc="3BFE011C">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8B63071"/>
    <w:multiLevelType w:val="hybridMultilevel"/>
    <w:tmpl w:val="31027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AFF12C7"/>
    <w:multiLevelType w:val="hybridMultilevel"/>
    <w:tmpl w:val="685C1FB6"/>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37" w:hanging="360"/>
      </w:pPr>
      <w:rPr>
        <w:rFonts w:ascii="Courier New" w:hAnsi="Courier New" w:cs="Courier New" w:hint="default"/>
      </w:rPr>
    </w:lvl>
    <w:lvl w:ilvl="2" w:tplc="300A0005" w:tentative="1">
      <w:start w:val="1"/>
      <w:numFmt w:val="bullet"/>
      <w:lvlText w:val=""/>
      <w:lvlJc w:val="left"/>
      <w:pPr>
        <w:ind w:left="2157" w:hanging="360"/>
      </w:pPr>
      <w:rPr>
        <w:rFonts w:ascii="Wingdings" w:hAnsi="Wingdings" w:hint="default"/>
      </w:rPr>
    </w:lvl>
    <w:lvl w:ilvl="3" w:tplc="300A0001" w:tentative="1">
      <w:start w:val="1"/>
      <w:numFmt w:val="bullet"/>
      <w:lvlText w:val=""/>
      <w:lvlJc w:val="left"/>
      <w:pPr>
        <w:ind w:left="2877" w:hanging="360"/>
      </w:pPr>
      <w:rPr>
        <w:rFonts w:ascii="Symbol" w:hAnsi="Symbol" w:hint="default"/>
      </w:rPr>
    </w:lvl>
    <w:lvl w:ilvl="4" w:tplc="300A0003" w:tentative="1">
      <w:start w:val="1"/>
      <w:numFmt w:val="bullet"/>
      <w:lvlText w:val="o"/>
      <w:lvlJc w:val="left"/>
      <w:pPr>
        <w:ind w:left="3597" w:hanging="360"/>
      </w:pPr>
      <w:rPr>
        <w:rFonts w:ascii="Courier New" w:hAnsi="Courier New" w:cs="Courier New" w:hint="default"/>
      </w:rPr>
    </w:lvl>
    <w:lvl w:ilvl="5" w:tplc="300A0005" w:tentative="1">
      <w:start w:val="1"/>
      <w:numFmt w:val="bullet"/>
      <w:lvlText w:val=""/>
      <w:lvlJc w:val="left"/>
      <w:pPr>
        <w:ind w:left="4317" w:hanging="360"/>
      </w:pPr>
      <w:rPr>
        <w:rFonts w:ascii="Wingdings" w:hAnsi="Wingdings" w:hint="default"/>
      </w:rPr>
    </w:lvl>
    <w:lvl w:ilvl="6" w:tplc="300A0001" w:tentative="1">
      <w:start w:val="1"/>
      <w:numFmt w:val="bullet"/>
      <w:lvlText w:val=""/>
      <w:lvlJc w:val="left"/>
      <w:pPr>
        <w:ind w:left="5037" w:hanging="360"/>
      </w:pPr>
      <w:rPr>
        <w:rFonts w:ascii="Symbol" w:hAnsi="Symbol" w:hint="default"/>
      </w:rPr>
    </w:lvl>
    <w:lvl w:ilvl="7" w:tplc="300A0003" w:tentative="1">
      <w:start w:val="1"/>
      <w:numFmt w:val="bullet"/>
      <w:lvlText w:val="o"/>
      <w:lvlJc w:val="left"/>
      <w:pPr>
        <w:ind w:left="5757" w:hanging="360"/>
      </w:pPr>
      <w:rPr>
        <w:rFonts w:ascii="Courier New" w:hAnsi="Courier New" w:cs="Courier New" w:hint="default"/>
      </w:rPr>
    </w:lvl>
    <w:lvl w:ilvl="8" w:tplc="300A0005" w:tentative="1">
      <w:start w:val="1"/>
      <w:numFmt w:val="bullet"/>
      <w:lvlText w:val=""/>
      <w:lvlJc w:val="left"/>
      <w:pPr>
        <w:ind w:left="6477" w:hanging="360"/>
      </w:pPr>
      <w:rPr>
        <w:rFonts w:ascii="Wingdings" w:hAnsi="Wingdings" w:hint="default"/>
      </w:rPr>
    </w:lvl>
  </w:abstractNum>
  <w:abstractNum w:abstractNumId="6" w15:restartNumberingAfterBreak="0">
    <w:nsid w:val="78E715F7"/>
    <w:multiLevelType w:val="hybridMultilevel"/>
    <w:tmpl w:val="CA2C8A90"/>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Belen Benalcazar T.">
    <w15:presenceInfo w15:providerId="AD" w15:userId="S-1-5-21-4259807942-488217286-447960404-79068"/>
  </w15:person>
  <w15:person w15:author="User">
    <w15:presenceInfo w15:providerId="Windows Live" w15:userId="ec7565c8576c8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8B"/>
    <w:rsid w:val="00005008"/>
    <w:rsid w:val="0002225C"/>
    <w:rsid w:val="0002459A"/>
    <w:rsid w:val="0003303E"/>
    <w:rsid w:val="00034291"/>
    <w:rsid w:val="000471A5"/>
    <w:rsid w:val="00053317"/>
    <w:rsid w:val="00056DD9"/>
    <w:rsid w:val="00061C89"/>
    <w:rsid w:val="0006236F"/>
    <w:rsid w:val="000732B5"/>
    <w:rsid w:val="00074F93"/>
    <w:rsid w:val="000763BA"/>
    <w:rsid w:val="00080A96"/>
    <w:rsid w:val="00090579"/>
    <w:rsid w:val="000909CF"/>
    <w:rsid w:val="000A786F"/>
    <w:rsid w:val="000B6723"/>
    <w:rsid w:val="000B7097"/>
    <w:rsid w:val="000B7FAF"/>
    <w:rsid w:val="000C20BC"/>
    <w:rsid w:val="000D3E3C"/>
    <w:rsid w:val="000E7010"/>
    <w:rsid w:val="000F0D48"/>
    <w:rsid w:val="000F43E2"/>
    <w:rsid w:val="000F44ED"/>
    <w:rsid w:val="000F4CF6"/>
    <w:rsid w:val="00102470"/>
    <w:rsid w:val="001038E0"/>
    <w:rsid w:val="00107BE9"/>
    <w:rsid w:val="00114376"/>
    <w:rsid w:val="00124D4D"/>
    <w:rsid w:val="00127010"/>
    <w:rsid w:val="00165D25"/>
    <w:rsid w:val="00166299"/>
    <w:rsid w:val="00171EA9"/>
    <w:rsid w:val="00174446"/>
    <w:rsid w:val="00175A7D"/>
    <w:rsid w:val="00175C0B"/>
    <w:rsid w:val="0018280A"/>
    <w:rsid w:val="0018776A"/>
    <w:rsid w:val="0019374B"/>
    <w:rsid w:val="00194D99"/>
    <w:rsid w:val="001A01B4"/>
    <w:rsid w:val="001C48F6"/>
    <w:rsid w:val="001C7E2F"/>
    <w:rsid w:val="001D0EE3"/>
    <w:rsid w:val="001E44F2"/>
    <w:rsid w:val="00205396"/>
    <w:rsid w:val="00237281"/>
    <w:rsid w:val="00252C3C"/>
    <w:rsid w:val="00253CBC"/>
    <w:rsid w:val="00257AE9"/>
    <w:rsid w:val="0026414F"/>
    <w:rsid w:val="00267366"/>
    <w:rsid w:val="00280161"/>
    <w:rsid w:val="00287273"/>
    <w:rsid w:val="0029143C"/>
    <w:rsid w:val="002C1A63"/>
    <w:rsid w:val="002D4865"/>
    <w:rsid w:val="002D782A"/>
    <w:rsid w:val="002F683F"/>
    <w:rsid w:val="0030004F"/>
    <w:rsid w:val="003075C4"/>
    <w:rsid w:val="00313DA1"/>
    <w:rsid w:val="00314BF0"/>
    <w:rsid w:val="00315695"/>
    <w:rsid w:val="00321093"/>
    <w:rsid w:val="00332512"/>
    <w:rsid w:val="0033634A"/>
    <w:rsid w:val="00344530"/>
    <w:rsid w:val="00351269"/>
    <w:rsid w:val="00354C6A"/>
    <w:rsid w:val="003606A4"/>
    <w:rsid w:val="00363246"/>
    <w:rsid w:val="00367AB8"/>
    <w:rsid w:val="00387FC9"/>
    <w:rsid w:val="00390F0C"/>
    <w:rsid w:val="00397F83"/>
    <w:rsid w:val="003A1CB9"/>
    <w:rsid w:val="003B1620"/>
    <w:rsid w:val="003B1B39"/>
    <w:rsid w:val="003B23F3"/>
    <w:rsid w:val="003B6903"/>
    <w:rsid w:val="003D0FAD"/>
    <w:rsid w:val="003D5A42"/>
    <w:rsid w:val="003E54D0"/>
    <w:rsid w:val="003F6523"/>
    <w:rsid w:val="00402996"/>
    <w:rsid w:val="00412033"/>
    <w:rsid w:val="0041253C"/>
    <w:rsid w:val="004159CB"/>
    <w:rsid w:val="0041663A"/>
    <w:rsid w:val="0042026A"/>
    <w:rsid w:val="00423A6C"/>
    <w:rsid w:val="00440485"/>
    <w:rsid w:val="00443DE3"/>
    <w:rsid w:val="004562F7"/>
    <w:rsid w:val="0046546E"/>
    <w:rsid w:val="00466983"/>
    <w:rsid w:val="00471736"/>
    <w:rsid w:val="00471909"/>
    <w:rsid w:val="004828F6"/>
    <w:rsid w:val="004874C2"/>
    <w:rsid w:val="0049301C"/>
    <w:rsid w:val="004932C4"/>
    <w:rsid w:val="004A2784"/>
    <w:rsid w:val="004A6CB7"/>
    <w:rsid w:val="004B0EA2"/>
    <w:rsid w:val="004B130A"/>
    <w:rsid w:val="004C0829"/>
    <w:rsid w:val="004C1D50"/>
    <w:rsid w:val="004C2B08"/>
    <w:rsid w:val="004D5B4E"/>
    <w:rsid w:val="004D792D"/>
    <w:rsid w:val="004E1620"/>
    <w:rsid w:val="004E16B5"/>
    <w:rsid w:val="004E352E"/>
    <w:rsid w:val="004E4931"/>
    <w:rsid w:val="004F375B"/>
    <w:rsid w:val="00511E8C"/>
    <w:rsid w:val="0051500A"/>
    <w:rsid w:val="00515CD2"/>
    <w:rsid w:val="00520413"/>
    <w:rsid w:val="00525E35"/>
    <w:rsid w:val="00544345"/>
    <w:rsid w:val="00547D57"/>
    <w:rsid w:val="005522D6"/>
    <w:rsid w:val="00557494"/>
    <w:rsid w:val="00574D73"/>
    <w:rsid w:val="0058019E"/>
    <w:rsid w:val="00586BF7"/>
    <w:rsid w:val="005907D5"/>
    <w:rsid w:val="0059572D"/>
    <w:rsid w:val="00596136"/>
    <w:rsid w:val="005A0BEA"/>
    <w:rsid w:val="005A3A76"/>
    <w:rsid w:val="005B6CD6"/>
    <w:rsid w:val="005C5BF8"/>
    <w:rsid w:val="005D4B53"/>
    <w:rsid w:val="005E0B81"/>
    <w:rsid w:val="0060197E"/>
    <w:rsid w:val="006063FB"/>
    <w:rsid w:val="00611CEA"/>
    <w:rsid w:val="006216E8"/>
    <w:rsid w:val="00626D2F"/>
    <w:rsid w:val="006350B4"/>
    <w:rsid w:val="00637CA6"/>
    <w:rsid w:val="00640B0D"/>
    <w:rsid w:val="006414CF"/>
    <w:rsid w:val="00645073"/>
    <w:rsid w:val="00645C0B"/>
    <w:rsid w:val="00650AF4"/>
    <w:rsid w:val="00650B56"/>
    <w:rsid w:val="006551D1"/>
    <w:rsid w:val="006766FC"/>
    <w:rsid w:val="00694E21"/>
    <w:rsid w:val="006A38C1"/>
    <w:rsid w:val="006B408B"/>
    <w:rsid w:val="006C43AA"/>
    <w:rsid w:val="006C473A"/>
    <w:rsid w:val="006C6E22"/>
    <w:rsid w:val="006D38F3"/>
    <w:rsid w:val="006E4960"/>
    <w:rsid w:val="006E5477"/>
    <w:rsid w:val="00710258"/>
    <w:rsid w:val="007131CE"/>
    <w:rsid w:val="00713526"/>
    <w:rsid w:val="007225F2"/>
    <w:rsid w:val="00726C9B"/>
    <w:rsid w:val="00736DDF"/>
    <w:rsid w:val="00741795"/>
    <w:rsid w:val="0074319B"/>
    <w:rsid w:val="00746C1D"/>
    <w:rsid w:val="00747A18"/>
    <w:rsid w:val="00752795"/>
    <w:rsid w:val="00764179"/>
    <w:rsid w:val="00764973"/>
    <w:rsid w:val="00770B39"/>
    <w:rsid w:val="00784145"/>
    <w:rsid w:val="00785B6D"/>
    <w:rsid w:val="00787CE7"/>
    <w:rsid w:val="007958B4"/>
    <w:rsid w:val="007975C7"/>
    <w:rsid w:val="007A698B"/>
    <w:rsid w:val="007B1AFD"/>
    <w:rsid w:val="007B679F"/>
    <w:rsid w:val="007B6D01"/>
    <w:rsid w:val="007C31B3"/>
    <w:rsid w:val="007C5C79"/>
    <w:rsid w:val="007D2069"/>
    <w:rsid w:val="007D56A8"/>
    <w:rsid w:val="007D747A"/>
    <w:rsid w:val="00816A3D"/>
    <w:rsid w:val="008229D9"/>
    <w:rsid w:val="008230AD"/>
    <w:rsid w:val="00834A56"/>
    <w:rsid w:val="00834E29"/>
    <w:rsid w:val="00837936"/>
    <w:rsid w:val="00840306"/>
    <w:rsid w:val="00842935"/>
    <w:rsid w:val="008515DE"/>
    <w:rsid w:val="00851F58"/>
    <w:rsid w:val="008545C7"/>
    <w:rsid w:val="00861259"/>
    <w:rsid w:val="00880CB4"/>
    <w:rsid w:val="008818CC"/>
    <w:rsid w:val="00894AAF"/>
    <w:rsid w:val="008D468C"/>
    <w:rsid w:val="008E35ED"/>
    <w:rsid w:val="008E6006"/>
    <w:rsid w:val="008F5335"/>
    <w:rsid w:val="0090149E"/>
    <w:rsid w:val="00907D87"/>
    <w:rsid w:val="00911381"/>
    <w:rsid w:val="00924C55"/>
    <w:rsid w:val="00924C8D"/>
    <w:rsid w:val="00932F1A"/>
    <w:rsid w:val="009345A1"/>
    <w:rsid w:val="00945442"/>
    <w:rsid w:val="0094714A"/>
    <w:rsid w:val="009527E2"/>
    <w:rsid w:val="00953510"/>
    <w:rsid w:val="0096599A"/>
    <w:rsid w:val="00970172"/>
    <w:rsid w:val="0097121D"/>
    <w:rsid w:val="00981F62"/>
    <w:rsid w:val="0099615E"/>
    <w:rsid w:val="009B46A4"/>
    <w:rsid w:val="009C0178"/>
    <w:rsid w:val="009C4AB3"/>
    <w:rsid w:val="009D44A3"/>
    <w:rsid w:val="009D6593"/>
    <w:rsid w:val="009D708B"/>
    <w:rsid w:val="00A02C63"/>
    <w:rsid w:val="00A05A53"/>
    <w:rsid w:val="00A05F9D"/>
    <w:rsid w:val="00A13377"/>
    <w:rsid w:val="00A14DA8"/>
    <w:rsid w:val="00A45276"/>
    <w:rsid w:val="00A45823"/>
    <w:rsid w:val="00A501D1"/>
    <w:rsid w:val="00A61EE4"/>
    <w:rsid w:val="00A6336E"/>
    <w:rsid w:val="00A849F9"/>
    <w:rsid w:val="00A96A6A"/>
    <w:rsid w:val="00A96B2D"/>
    <w:rsid w:val="00AA5BF8"/>
    <w:rsid w:val="00AB7F05"/>
    <w:rsid w:val="00AD2B60"/>
    <w:rsid w:val="00AD3514"/>
    <w:rsid w:val="00AD4C76"/>
    <w:rsid w:val="00AE353E"/>
    <w:rsid w:val="00AF68E7"/>
    <w:rsid w:val="00B12BCE"/>
    <w:rsid w:val="00B2278F"/>
    <w:rsid w:val="00B2725A"/>
    <w:rsid w:val="00B3317B"/>
    <w:rsid w:val="00B3593B"/>
    <w:rsid w:val="00B45136"/>
    <w:rsid w:val="00B462E0"/>
    <w:rsid w:val="00B47B5F"/>
    <w:rsid w:val="00B6633B"/>
    <w:rsid w:val="00B66365"/>
    <w:rsid w:val="00B73AFC"/>
    <w:rsid w:val="00B767D3"/>
    <w:rsid w:val="00B77693"/>
    <w:rsid w:val="00B801CC"/>
    <w:rsid w:val="00B8284F"/>
    <w:rsid w:val="00B86F0B"/>
    <w:rsid w:val="00BA2D2C"/>
    <w:rsid w:val="00BA4A9E"/>
    <w:rsid w:val="00BB10ED"/>
    <w:rsid w:val="00BB14CD"/>
    <w:rsid w:val="00BB42D2"/>
    <w:rsid w:val="00BC333A"/>
    <w:rsid w:val="00BE074F"/>
    <w:rsid w:val="00BE273E"/>
    <w:rsid w:val="00BE3C85"/>
    <w:rsid w:val="00BE46D2"/>
    <w:rsid w:val="00BF1DFF"/>
    <w:rsid w:val="00BF3A1B"/>
    <w:rsid w:val="00C06FD1"/>
    <w:rsid w:val="00C10965"/>
    <w:rsid w:val="00C12E64"/>
    <w:rsid w:val="00C147B3"/>
    <w:rsid w:val="00C32767"/>
    <w:rsid w:val="00C328CC"/>
    <w:rsid w:val="00C35413"/>
    <w:rsid w:val="00C37094"/>
    <w:rsid w:val="00C4482B"/>
    <w:rsid w:val="00C5771C"/>
    <w:rsid w:val="00C8072D"/>
    <w:rsid w:val="00C841D5"/>
    <w:rsid w:val="00CA5CDD"/>
    <w:rsid w:val="00CA6850"/>
    <w:rsid w:val="00CB24F9"/>
    <w:rsid w:val="00CC420A"/>
    <w:rsid w:val="00CC61DE"/>
    <w:rsid w:val="00CC729A"/>
    <w:rsid w:val="00CC74FE"/>
    <w:rsid w:val="00CD2215"/>
    <w:rsid w:val="00CD4584"/>
    <w:rsid w:val="00CE2E1C"/>
    <w:rsid w:val="00CE35D5"/>
    <w:rsid w:val="00CE63EA"/>
    <w:rsid w:val="00CE6552"/>
    <w:rsid w:val="00CF1CF9"/>
    <w:rsid w:val="00D00C06"/>
    <w:rsid w:val="00D00D00"/>
    <w:rsid w:val="00D1296C"/>
    <w:rsid w:val="00D23FAC"/>
    <w:rsid w:val="00D263F7"/>
    <w:rsid w:val="00D26D10"/>
    <w:rsid w:val="00D31151"/>
    <w:rsid w:val="00D31397"/>
    <w:rsid w:val="00D345F7"/>
    <w:rsid w:val="00D37FA9"/>
    <w:rsid w:val="00D42DB0"/>
    <w:rsid w:val="00D50720"/>
    <w:rsid w:val="00D548DE"/>
    <w:rsid w:val="00D62D14"/>
    <w:rsid w:val="00D76314"/>
    <w:rsid w:val="00D769A2"/>
    <w:rsid w:val="00D8388E"/>
    <w:rsid w:val="00D84F94"/>
    <w:rsid w:val="00D85308"/>
    <w:rsid w:val="00D86EE0"/>
    <w:rsid w:val="00D91F93"/>
    <w:rsid w:val="00D92A15"/>
    <w:rsid w:val="00D92A4C"/>
    <w:rsid w:val="00D97965"/>
    <w:rsid w:val="00DA6C1E"/>
    <w:rsid w:val="00DB4514"/>
    <w:rsid w:val="00DB6F2D"/>
    <w:rsid w:val="00DC42F7"/>
    <w:rsid w:val="00DD05C3"/>
    <w:rsid w:val="00DE5B61"/>
    <w:rsid w:val="00DF131F"/>
    <w:rsid w:val="00DF4191"/>
    <w:rsid w:val="00E0121B"/>
    <w:rsid w:val="00E06B30"/>
    <w:rsid w:val="00E14905"/>
    <w:rsid w:val="00E17584"/>
    <w:rsid w:val="00E21FF1"/>
    <w:rsid w:val="00E235EB"/>
    <w:rsid w:val="00E263DF"/>
    <w:rsid w:val="00E40BF5"/>
    <w:rsid w:val="00E44119"/>
    <w:rsid w:val="00E51A51"/>
    <w:rsid w:val="00E526FD"/>
    <w:rsid w:val="00E53E30"/>
    <w:rsid w:val="00E7530C"/>
    <w:rsid w:val="00E854A3"/>
    <w:rsid w:val="00E8628D"/>
    <w:rsid w:val="00E94134"/>
    <w:rsid w:val="00E96154"/>
    <w:rsid w:val="00EA0388"/>
    <w:rsid w:val="00EB02B9"/>
    <w:rsid w:val="00EC07F9"/>
    <w:rsid w:val="00EE493B"/>
    <w:rsid w:val="00EE57BC"/>
    <w:rsid w:val="00EF5B68"/>
    <w:rsid w:val="00F0696D"/>
    <w:rsid w:val="00F17BFB"/>
    <w:rsid w:val="00F232A0"/>
    <w:rsid w:val="00F2579B"/>
    <w:rsid w:val="00F2777B"/>
    <w:rsid w:val="00F30737"/>
    <w:rsid w:val="00F419F6"/>
    <w:rsid w:val="00F44F38"/>
    <w:rsid w:val="00F4738A"/>
    <w:rsid w:val="00F6331F"/>
    <w:rsid w:val="00F63B5B"/>
    <w:rsid w:val="00F70FD8"/>
    <w:rsid w:val="00F731D7"/>
    <w:rsid w:val="00F862DD"/>
    <w:rsid w:val="00F87C76"/>
    <w:rsid w:val="00FA4B81"/>
    <w:rsid w:val="00FB2BC4"/>
    <w:rsid w:val="00FC552A"/>
    <w:rsid w:val="00FD703C"/>
    <w:rsid w:val="00FE0D82"/>
    <w:rsid w:val="00FE7B43"/>
    <w:rsid w:val="00FF003C"/>
    <w:rsid w:val="00FF058A"/>
    <w:rsid w:val="00FF1368"/>
    <w:rsid w:val="00FF5D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58D38"/>
  <w15:chartTrackingRefBased/>
  <w15:docId w15:val="{C45A17C0-6DB2-492D-B7F5-77CE2BBA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36F"/>
    <w:pPr>
      <w:spacing w:before="100" w:beforeAutospacing="1" w:after="100" w:afterAutospacing="1" w:line="360" w:lineRule="auto"/>
      <w:jc w:val="both"/>
    </w:pPr>
    <w:rPr>
      <w:rFonts w:ascii="Georgia" w:hAnsi="Georgia"/>
    </w:rPr>
  </w:style>
  <w:style w:type="paragraph" w:styleId="Ttulo1">
    <w:name w:val="heading 1"/>
    <w:basedOn w:val="Normal"/>
    <w:next w:val="Normal"/>
    <w:link w:val="Ttulo1Car"/>
    <w:uiPriority w:val="9"/>
    <w:qFormat/>
    <w:rsid w:val="00861259"/>
    <w:pPr>
      <w:keepNext/>
      <w:keepLines/>
      <w:numPr>
        <w:numId w:val="1"/>
      </w:numPr>
      <w:shd w:val="clear" w:color="44546A" w:themeColor="text2" w:fill="auto"/>
      <w:spacing w:before="240" w:beforeAutospacing="0" w:after="240" w:afterAutospacing="0" w:line="240" w:lineRule="auto"/>
      <w:ind w:left="0" w:hanging="357"/>
      <w:jc w:val="center"/>
      <w:outlineLvl w:val="0"/>
    </w:pPr>
    <w:rPr>
      <w:rFonts w:eastAsiaTheme="majorEastAsia" w:cstheme="majorBidi"/>
      <w:b/>
      <w:caps/>
      <w:color w:val="002060"/>
      <w:sz w:val="24"/>
      <w:szCs w:val="32"/>
    </w:rPr>
  </w:style>
  <w:style w:type="paragraph" w:styleId="Ttulo2">
    <w:name w:val="heading 2"/>
    <w:basedOn w:val="Normal"/>
    <w:next w:val="Normal"/>
    <w:link w:val="Ttulo2Car"/>
    <w:uiPriority w:val="9"/>
    <w:unhideWhenUsed/>
    <w:qFormat/>
    <w:rsid w:val="00D00C06"/>
    <w:pPr>
      <w:keepNext/>
      <w:keepLines/>
      <w:pBdr>
        <w:bottom w:val="single" w:sz="4" w:space="1" w:color="1F3864" w:themeColor="accent5" w:themeShade="80"/>
      </w:pBdr>
      <w:spacing w:line="240" w:lineRule="auto"/>
      <w:outlineLvl w:val="1"/>
    </w:pPr>
    <w:rPr>
      <w:rFonts w:ascii="Cambria" w:eastAsiaTheme="majorEastAsia" w:hAnsi="Cambria" w:cstheme="majorBidi"/>
      <w:b/>
      <w:color w:val="1F3864" w:themeColor="accent5" w:themeShade="80"/>
      <w:sz w:val="26"/>
      <w:szCs w:val="26"/>
    </w:rPr>
  </w:style>
  <w:style w:type="paragraph" w:styleId="Ttulo3">
    <w:name w:val="heading 3"/>
    <w:basedOn w:val="Normal"/>
    <w:next w:val="Normal"/>
    <w:link w:val="Ttulo3Car"/>
    <w:uiPriority w:val="9"/>
    <w:unhideWhenUsed/>
    <w:qFormat/>
    <w:rsid w:val="009527E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259"/>
    <w:rPr>
      <w:rFonts w:ascii="Georgia" w:eastAsiaTheme="majorEastAsia" w:hAnsi="Georgia" w:cstheme="majorBidi"/>
      <w:b/>
      <w:caps/>
      <w:color w:val="002060"/>
      <w:sz w:val="24"/>
      <w:szCs w:val="32"/>
      <w:shd w:val="clear" w:color="44546A" w:themeColor="text2" w:fill="auto"/>
    </w:rPr>
  </w:style>
  <w:style w:type="paragraph" w:styleId="Sinespaciado">
    <w:name w:val="No Spacing"/>
    <w:link w:val="SinespaciadoCar"/>
    <w:uiPriority w:val="1"/>
    <w:qFormat/>
    <w:rsid w:val="00E21FF1"/>
    <w:pPr>
      <w:pBdr>
        <w:bottom w:val="single" w:sz="4" w:space="1" w:color="002060"/>
      </w:pBdr>
      <w:spacing w:after="0" w:line="240" w:lineRule="auto"/>
    </w:pPr>
    <w:rPr>
      <w:rFonts w:asciiTheme="minorHAnsi" w:eastAsiaTheme="minorEastAsia" w:hAnsiTheme="minorHAnsi"/>
      <w:lang w:eastAsia="es-EC"/>
    </w:rPr>
  </w:style>
  <w:style w:type="character" w:customStyle="1" w:styleId="SinespaciadoCar">
    <w:name w:val="Sin espaciado Car"/>
    <w:basedOn w:val="Fuentedeprrafopredeter"/>
    <w:link w:val="Sinespaciado"/>
    <w:uiPriority w:val="1"/>
    <w:rsid w:val="00E21FF1"/>
    <w:rPr>
      <w:rFonts w:asciiTheme="minorHAnsi" w:eastAsiaTheme="minorEastAsia" w:hAnsiTheme="minorHAnsi"/>
      <w:lang w:eastAsia="es-EC"/>
    </w:rPr>
  </w:style>
  <w:style w:type="character" w:customStyle="1" w:styleId="Ttulo2Car">
    <w:name w:val="Título 2 Car"/>
    <w:basedOn w:val="Fuentedeprrafopredeter"/>
    <w:link w:val="Ttulo2"/>
    <w:uiPriority w:val="9"/>
    <w:rsid w:val="00D00C06"/>
    <w:rPr>
      <w:rFonts w:ascii="Cambria" w:eastAsiaTheme="majorEastAsia" w:hAnsi="Cambria" w:cstheme="majorBidi"/>
      <w:b/>
      <w:color w:val="1F3864" w:themeColor="accent5" w:themeShade="80"/>
      <w:sz w:val="26"/>
      <w:szCs w:val="26"/>
    </w:rPr>
  </w:style>
  <w:style w:type="paragraph" w:styleId="Encabezado">
    <w:name w:val="header"/>
    <w:basedOn w:val="Normal"/>
    <w:link w:val="EncabezadoCar"/>
    <w:uiPriority w:val="99"/>
    <w:unhideWhenUsed/>
    <w:rsid w:val="00EF5B68"/>
    <w:pPr>
      <w:tabs>
        <w:tab w:val="center" w:pos="4252"/>
        <w:tab w:val="right" w:pos="8504"/>
      </w:tabs>
      <w:spacing w:before="0" w:line="240" w:lineRule="auto"/>
    </w:pPr>
    <w:rPr>
      <w:color w:val="404040" w:themeColor="text1" w:themeTint="BF"/>
      <w:sz w:val="20"/>
    </w:rPr>
  </w:style>
  <w:style w:type="character" w:customStyle="1" w:styleId="EncabezadoCar">
    <w:name w:val="Encabezado Car"/>
    <w:basedOn w:val="Fuentedeprrafopredeter"/>
    <w:link w:val="Encabezado"/>
    <w:uiPriority w:val="99"/>
    <w:rsid w:val="00EF5B68"/>
    <w:rPr>
      <w:rFonts w:ascii="Georgia" w:hAnsi="Georgia"/>
      <w:color w:val="404040" w:themeColor="text1" w:themeTint="BF"/>
      <w:sz w:val="20"/>
    </w:rPr>
  </w:style>
  <w:style w:type="paragraph" w:styleId="Piedepgina">
    <w:name w:val="footer"/>
    <w:basedOn w:val="Normal"/>
    <w:link w:val="PiedepginaCar"/>
    <w:uiPriority w:val="99"/>
    <w:unhideWhenUsed/>
    <w:rsid w:val="00EB02B9"/>
    <w:pPr>
      <w:tabs>
        <w:tab w:val="center" w:pos="4252"/>
        <w:tab w:val="right" w:pos="8504"/>
      </w:tabs>
      <w:spacing w:before="0" w:after="0" w:line="240" w:lineRule="auto"/>
    </w:pPr>
    <w:rPr>
      <w:color w:val="595959" w:themeColor="text1" w:themeTint="A6"/>
      <w:sz w:val="20"/>
    </w:rPr>
  </w:style>
  <w:style w:type="character" w:customStyle="1" w:styleId="PiedepginaCar">
    <w:name w:val="Pie de página Car"/>
    <w:basedOn w:val="Fuentedeprrafopredeter"/>
    <w:link w:val="Piedepgina"/>
    <w:uiPriority w:val="99"/>
    <w:rsid w:val="00EB02B9"/>
    <w:rPr>
      <w:rFonts w:ascii="Georgia" w:hAnsi="Georgia"/>
      <w:color w:val="595959" w:themeColor="text1" w:themeTint="A6"/>
      <w:sz w:val="20"/>
    </w:rPr>
  </w:style>
  <w:style w:type="table" w:styleId="Tablaconcuadrcula">
    <w:name w:val="Table Grid"/>
    <w:basedOn w:val="Tablanormal"/>
    <w:uiPriority w:val="39"/>
    <w:rsid w:val="00971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38C1"/>
    <w:pPr>
      <w:ind w:left="720"/>
      <w:contextualSpacing/>
    </w:pPr>
  </w:style>
  <w:style w:type="paragraph" w:customStyle="1" w:styleId="Texto1">
    <w:name w:val="Texto 1"/>
    <w:basedOn w:val="Normal"/>
    <w:qFormat/>
    <w:rsid w:val="006A38C1"/>
    <w:pPr>
      <w:ind w:left="357"/>
    </w:pPr>
  </w:style>
  <w:style w:type="paragraph" w:styleId="TtuloTDC">
    <w:name w:val="TOC Heading"/>
    <w:basedOn w:val="Ttulo1"/>
    <w:next w:val="Normal"/>
    <w:uiPriority w:val="39"/>
    <w:unhideWhenUsed/>
    <w:qFormat/>
    <w:rsid w:val="00650B56"/>
    <w:pPr>
      <w:numPr>
        <w:numId w:val="0"/>
      </w:numPr>
      <w:shd w:val="clear" w:color="auto" w:fill="auto"/>
      <w:spacing w:after="0" w:line="360" w:lineRule="auto"/>
      <w:outlineLvl w:val="9"/>
    </w:pPr>
    <w:rPr>
      <w:rFonts w:ascii="Cambria" w:hAnsi="Cambria"/>
      <w:caps w:val="0"/>
      <w:color w:val="1F3864" w:themeColor="accent5" w:themeShade="80"/>
      <w:sz w:val="32"/>
      <w:lang w:eastAsia="es-EC"/>
    </w:rPr>
  </w:style>
  <w:style w:type="paragraph" w:styleId="TDC1">
    <w:name w:val="toc 1"/>
    <w:basedOn w:val="Normal"/>
    <w:next w:val="Normal"/>
    <w:autoRedefine/>
    <w:uiPriority w:val="39"/>
    <w:unhideWhenUsed/>
    <w:rsid w:val="00650B56"/>
    <w:pPr>
      <w:tabs>
        <w:tab w:val="left" w:pos="426"/>
        <w:tab w:val="right" w:leader="dot" w:pos="8494"/>
      </w:tabs>
    </w:pPr>
  </w:style>
  <w:style w:type="character" w:styleId="Hipervnculo">
    <w:name w:val="Hyperlink"/>
    <w:basedOn w:val="Fuentedeprrafopredeter"/>
    <w:uiPriority w:val="99"/>
    <w:unhideWhenUsed/>
    <w:rsid w:val="000909CF"/>
    <w:rPr>
      <w:color w:val="0563C1" w:themeColor="hyperlink"/>
      <w:u w:val="single"/>
    </w:rPr>
  </w:style>
  <w:style w:type="paragraph" w:customStyle="1" w:styleId="Cdigo">
    <w:name w:val="Código"/>
    <w:basedOn w:val="Normal"/>
    <w:qFormat/>
    <w:rsid w:val="00D00C06"/>
    <w:pPr>
      <w:pBdr>
        <w:top w:val="dashSmallGap" w:sz="4" w:space="1" w:color="7F7F7F" w:themeColor="text1" w:themeTint="80"/>
        <w:bottom w:val="dashSmallGap" w:sz="4" w:space="1" w:color="7F7F7F" w:themeColor="text1" w:themeTint="80"/>
      </w:pBdr>
    </w:pPr>
    <w:rPr>
      <w:rFonts w:ascii="Consolas" w:hAnsi="Consolas"/>
    </w:rPr>
  </w:style>
  <w:style w:type="paragraph" w:styleId="Descripcin">
    <w:name w:val="caption"/>
    <w:basedOn w:val="Normal"/>
    <w:next w:val="Normal"/>
    <w:uiPriority w:val="35"/>
    <w:unhideWhenUsed/>
    <w:qFormat/>
    <w:rsid w:val="0006236F"/>
    <w:pPr>
      <w:spacing w:after="0" w:afterAutospacing="0" w:line="240" w:lineRule="auto"/>
      <w:jc w:val="left"/>
    </w:pPr>
    <w:rPr>
      <w:rFonts w:eastAsia="Times New Roman" w:cs="Times New Roman"/>
      <w:b/>
      <w:iCs/>
      <w:sz w:val="20"/>
      <w:szCs w:val="20"/>
    </w:rPr>
  </w:style>
  <w:style w:type="paragraph" w:styleId="TDC2">
    <w:name w:val="toc 2"/>
    <w:basedOn w:val="Normal"/>
    <w:next w:val="Normal"/>
    <w:autoRedefine/>
    <w:uiPriority w:val="39"/>
    <w:unhideWhenUsed/>
    <w:rsid w:val="00574D73"/>
    <w:pPr>
      <w:tabs>
        <w:tab w:val="right" w:leader="dot" w:pos="8494"/>
      </w:tabs>
      <w:ind w:left="426"/>
    </w:pPr>
  </w:style>
  <w:style w:type="paragraph" w:customStyle="1" w:styleId="EstiloDescripcinCentrado">
    <w:name w:val="Estilo Descripción + Centrado"/>
    <w:basedOn w:val="Descripcin"/>
    <w:rsid w:val="001C48F6"/>
  </w:style>
  <w:style w:type="character" w:styleId="Textodelmarcadordeposicin">
    <w:name w:val="Placeholder Text"/>
    <w:basedOn w:val="Fuentedeprrafopredeter"/>
    <w:uiPriority w:val="99"/>
    <w:semiHidden/>
    <w:rsid w:val="003B1B39"/>
    <w:rPr>
      <w:color w:val="808080"/>
    </w:rPr>
  </w:style>
  <w:style w:type="paragraph" w:styleId="Bibliografa">
    <w:name w:val="Bibliography"/>
    <w:basedOn w:val="Normal"/>
    <w:next w:val="Normal"/>
    <w:uiPriority w:val="37"/>
    <w:unhideWhenUsed/>
    <w:rsid w:val="00D263F7"/>
  </w:style>
  <w:style w:type="paragraph" w:customStyle="1" w:styleId="EstiloDescripcinJustificado">
    <w:name w:val="Estilo Descripción + Justificado"/>
    <w:basedOn w:val="Descripcin"/>
    <w:rsid w:val="00D345F7"/>
    <w:pPr>
      <w:jc w:val="both"/>
    </w:pPr>
    <w:rPr>
      <w:b w:val="0"/>
      <w:i/>
    </w:rPr>
  </w:style>
  <w:style w:type="paragraph" w:customStyle="1" w:styleId="EstiloDescripcinCentrado1">
    <w:name w:val="Estilo Descripción + Centrado1"/>
    <w:basedOn w:val="Descripcin"/>
    <w:rsid w:val="000B7FAF"/>
    <w:rPr>
      <w:bCs/>
      <w:iCs w:val="0"/>
    </w:rPr>
  </w:style>
  <w:style w:type="paragraph" w:styleId="Ttulo">
    <w:name w:val="Title"/>
    <w:basedOn w:val="Normal"/>
    <w:next w:val="Normal"/>
    <w:link w:val="TtuloCar"/>
    <w:uiPriority w:val="10"/>
    <w:qFormat/>
    <w:rsid w:val="00DF131F"/>
    <w:pPr>
      <w:spacing w:before="0" w:after="0" w:line="240" w:lineRule="auto"/>
      <w:contextualSpacing/>
    </w:pPr>
    <w:rPr>
      <w:rFonts w:eastAsiaTheme="majorEastAsia" w:cstheme="majorBidi"/>
      <w:b/>
      <w:color w:val="44546A" w:themeColor="text2"/>
      <w:spacing w:val="-10"/>
      <w:kern w:val="28"/>
      <w:sz w:val="38"/>
      <w:szCs w:val="56"/>
    </w:rPr>
  </w:style>
  <w:style w:type="character" w:customStyle="1" w:styleId="TtuloCar">
    <w:name w:val="Título Car"/>
    <w:basedOn w:val="Fuentedeprrafopredeter"/>
    <w:link w:val="Ttulo"/>
    <w:uiPriority w:val="10"/>
    <w:rsid w:val="00DF131F"/>
    <w:rPr>
      <w:rFonts w:ascii="Georgia" w:eastAsiaTheme="majorEastAsia" w:hAnsi="Georgia" w:cstheme="majorBidi"/>
      <w:b/>
      <w:color w:val="44546A" w:themeColor="text2"/>
      <w:spacing w:val="-10"/>
      <w:kern w:val="28"/>
      <w:sz w:val="38"/>
      <w:szCs w:val="56"/>
    </w:rPr>
  </w:style>
  <w:style w:type="paragraph" w:customStyle="1" w:styleId="EstiloTtuloAntesAutomticoDespusAutomticoInterlinea">
    <w:name w:val="Estilo Título + Antes:  Automático Después:  Automático Interlinea..."/>
    <w:basedOn w:val="Ttulo"/>
    <w:rsid w:val="0041253C"/>
    <w:pPr>
      <w:spacing w:before="100" w:after="100" w:line="360" w:lineRule="auto"/>
      <w:jc w:val="center"/>
    </w:pPr>
    <w:rPr>
      <w:rFonts w:eastAsia="Times New Roman" w:cs="Times New Roman"/>
      <w:bCs/>
      <w:szCs w:val="20"/>
    </w:rPr>
  </w:style>
  <w:style w:type="table" w:styleId="Tabladelista6concolores-nfasis5">
    <w:name w:val="List Table 6 Colorful Accent 5"/>
    <w:basedOn w:val="Tablanormal"/>
    <w:uiPriority w:val="51"/>
    <w:rsid w:val="00175A7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3">
    <w:name w:val="List Table 7 Colorful Accent 3"/>
    <w:basedOn w:val="Tablanormal"/>
    <w:uiPriority w:val="52"/>
    <w:rsid w:val="00175A7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175A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834E29"/>
    <w:rPr>
      <w:color w:val="954F72" w:themeColor="followedHyperlink"/>
      <w:u w:val="single"/>
    </w:rPr>
  </w:style>
  <w:style w:type="character" w:customStyle="1" w:styleId="Ttulo3Car">
    <w:name w:val="Título 3 Car"/>
    <w:basedOn w:val="Fuentedeprrafopredeter"/>
    <w:link w:val="Ttulo3"/>
    <w:uiPriority w:val="9"/>
    <w:rsid w:val="009527E2"/>
    <w:rPr>
      <w:rFonts w:ascii="Georgia" w:eastAsiaTheme="majorEastAsia" w:hAnsi="Georgia" w:cstheme="majorBidi"/>
      <w:b/>
      <w:szCs w:val="24"/>
    </w:rPr>
  </w:style>
  <w:style w:type="paragraph" w:styleId="Textodeglobo">
    <w:name w:val="Balloon Text"/>
    <w:basedOn w:val="Normal"/>
    <w:link w:val="TextodegloboCar"/>
    <w:uiPriority w:val="99"/>
    <w:semiHidden/>
    <w:unhideWhenUsed/>
    <w:rsid w:val="00EE493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9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030">
      <w:bodyDiv w:val="1"/>
      <w:marLeft w:val="0"/>
      <w:marRight w:val="0"/>
      <w:marTop w:val="0"/>
      <w:marBottom w:val="0"/>
      <w:divBdr>
        <w:top w:val="none" w:sz="0" w:space="0" w:color="auto"/>
        <w:left w:val="none" w:sz="0" w:space="0" w:color="auto"/>
        <w:bottom w:val="none" w:sz="0" w:space="0" w:color="auto"/>
        <w:right w:val="none" w:sz="0" w:space="0" w:color="auto"/>
      </w:divBdr>
    </w:div>
    <w:div w:id="75905888">
      <w:bodyDiv w:val="1"/>
      <w:marLeft w:val="0"/>
      <w:marRight w:val="0"/>
      <w:marTop w:val="0"/>
      <w:marBottom w:val="0"/>
      <w:divBdr>
        <w:top w:val="none" w:sz="0" w:space="0" w:color="auto"/>
        <w:left w:val="none" w:sz="0" w:space="0" w:color="auto"/>
        <w:bottom w:val="none" w:sz="0" w:space="0" w:color="auto"/>
        <w:right w:val="none" w:sz="0" w:space="0" w:color="auto"/>
      </w:divBdr>
    </w:div>
    <w:div w:id="152336910">
      <w:bodyDiv w:val="1"/>
      <w:marLeft w:val="0"/>
      <w:marRight w:val="0"/>
      <w:marTop w:val="0"/>
      <w:marBottom w:val="0"/>
      <w:divBdr>
        <w:top w:val="none" w:sz="0" w:space="0" w:color="auto"/>
        <w:left w:val="none" w:sz="0" w:space="0" w:color="auto"/>
        <w:bottom w:val="none" w:sz="0" w:space="0" w:color="auto"/>
        <w:right w:val="none" w:sz="0" w:space="0" w:color="auto"/>
      </w:divBdr>
    </w:div>
    <w:div w:id="202140357">
      <w:bodyDiv w:val="1"/>
      <w:marLeft w:val="0"/>
      <w:marRight w:val="0"/>
      <w:marTop w:val="0"/>
      <w:marBottom w:val="0"/>
      <w:divBdr>
        <w:top w:val="none" w:sz="0" w:space="0" w:color="auto"/>
        <w:left w:val="none" w:sz="0" w:space="0" w:color="auto"/>
        <w:bottom w:val="none" w:sz="0" w:space="0" w:color="auto"/>
        <w:right w:val="none" w:sz="0" w:space="0" w:color="auto"/>
      </w:divBdr>
    </w:div>
    <w:div w:id="204298147">
      <w:bodyDiv w:val="1"/>
      <w:marLeft w:val="0"/>
      <w:marRight w:val="0"/>
      <w:marTop w:val="0"/>
      <w:marBottom w:val="0"/>
      <w:divBdr>
        <w:top w:val="none" w:sz="0" w:space="0" w:color="auto"/>
        <w:left w:val="none" w:sz="0" w:space="0" w:color="auto"/>
        <w:bottom w:val="none" w:sz="0" w:space="0" w:color="auto"/>
        <w:right w:val="none" w:sz="0" w:space="0" w:color="auto"/>
      </w:divBdr>
    </w:div>
    <w:div w:id="391006218">
      <w:bodyDiv w:val="1"/>
      <w:marLeft w:val="0"/>
      <w:marRight w:val="0"/>
      <w:marTop w:val="0"/>
      <w:marBottom w:val="0"/>
      <w:divBdr>
        <w:top w:val="none" w:sz="0" w:space="0" w:color="auto"/>
        <w:left w:val="none" w:sz="0" w:space="0" w:color="auto"/>
        <w:bottom w:val="none" w:sz="0" w:space="0" w:color="auto"/>
        <w:right w:val="none" w:sz="0" w:space="0" w:color="auto"/>
      </w:divBdr>
    </w:div>
    <w:div w:id="394621737">
      <w:bodyDiv w:val="1"/>
      <w:marLeft w:val="0"/>
      <w:marRight w:val="0"/>
      <w:marTop w:val="0"/>
      <w:marBottom w:val="0"/>
      <w:divBdr>
        <w:top w:val="none" w:sz="0" w:space="0" w:color="auto"/>
        <w:left w:val="none" w:sz="0" w:space="0" w:color="auto"/>
        <w:bottom w:val="none" w:sz="0" w:space="0" w:color="auto"/>
        <w:right w:val="none" w:sz="0" w:space="0" w:color="auto"/>
      </w:divBdr>
    </w:div>
    <w:div w:id="459763617">
      <w:bodyDiv w:val="1"/>
      <w:marLeft w:val="0"/>
      <w:marRight w:val="0"/>
      <w:marTop w:val="0"/>
      <w:marBottom w:val="0"/>
      <w:divBdr>
        <w:top w:val="none" w:sz="0" w:space="0" w:color="auto"/>
        <w:left w:val="none" w:sz="0" w:space="0" w:color="auto"/>
        <w:bottom w:val="none" w:sz="0" w:space="0" w:color="auto"/>
        <w:right w:val="none" w:sz="0" w:space="0" w:color="auto"/>
      </w:divBdr>
    </w:div>
    <w:div w:id="515734644">
      <w:bodyDiv w:val="1"/>
      <w:marLeft w:val="0"/>
      <w:marRight w:val="0"/>
      <w:marTop w:val="0"/>
      <w:marBottom w:val="0"/>
      <w:divBdr>
        <w:top w:val="none" w:sz="0" w:space="0" w:color="auto"/>
        <w:left w:val="none" w:sz="0" w:space="0" w:color="auto"/>
        <w:bottom w:val="none" w:sz="0" w:space="0" w:color="auto"/>
        <w:right w:val="none" w:sz="0" w:space="0" w:color="auto"/>
      </w:divBdr>
    </w:div>
    <w:div w:id="529148138">
      <w:bodyDiv w:val="1"/>
      <w:marLeft w:val="0"/>
      <w:marRight w:val="0"/>
      <w:marTop w:val="0"/>
      <w:marBottom w:val="0"/>
      <w:divBdr>
        <w:top w:val="none" w:sz="0" w:space="0" w:color="auto"/>
        <w:left w:val="none" w:sz="0" w:space="0" w:color="auto"/>
        <w:bottom w:val="none" w:sz="0" w:space="0" w:color="auto"/>
        <w:right w:val="none" w:sz="0" w:space="0" w:color="auto"/>
      </w:divBdr>
    </w:div>
    <w:div w:id="529219395">
      <w:bodyDiv w:val="1"/>
      <w:marLeft w:val="0"/>
      <w:marRight w:val="0"/>
      <w:marTop w:val="0"/>
      <w:marBottom w:val="0"/>
      <w:divBdr>
        <w:top w:val="none" w:sz="0" w:space="0" w:color="auto"/>
        <w:left w:val="none" w:sz="0" w:space="0" w:color="auto"/>
        <w:bottom w:val="none" w:sz="0" w:space="0" w:color="auto"/>
        <w:right w:val="none" w:sz="0" w:space="0" w:color="auto"/>
      </w:divBdr>
    </w:div>
    <w:div w:id="569658731">
      <w:bodyDiv w:val="1"/>
      <w:marLeft w:val="0"/>
      <w:marRight w:val="0"/>
      <w:marTop w:val="0"/>
      <w:marBottom w:val="0"/>
      <w:divBdr>
        <w:top w:val="none" w:sz="0" w:space="0" w:color="auto"/>
        <w:left w:val="none" w:sz="0" w:space="0" w:color="auto"/>
        <w:bottom w:val="none" w:sz="0" w:space="0" w:color="auto"/>
        <w:right w:val="none" w:sz="0" w:space="0" w:color="auto"/>
      </w:divBdr>
    </w:div>
    <w:div w:id="594944945">
      <w:bodyDiv w:val="1"/>
      <w:marLeft w:val="0"/>
      <w:marRight w:val="0"/>
      <w:marTop w:val="0"/>
      <w:marBottom w:val="0"/>
      <w:divBdr>
        <w:top w:val="none" w:sz="0" w:space="0" w:color="auto"/>
        <w:left w:val="none" w:sz="0" w:space="0" w:color="auto"/>
        <w:bottom w:val="none" w:sz="0" w:space="0" w:color="auto"/>
        <w:right w:val="none" w:sz="0" w:space="0" w:color="auto"/>
      </w:divBdr>
    </w:div>
    <w:div w:id="611862401">
      <w:bodyDiv w:val="1"/>
      <w:marLeft w:val="0"/>
      <w:marRight w:val="0"/>
      <w:marTop w:val="0"/>
      <w:marBottom w:val="0"/>
      <w:divBdr>
        <w:top w:val="none" w:sz="0" w:space="0" w:color="auto"/>
        <w:left w:val="none" w:sz="0" w:space="0" w:color="auto"/>
        <w:bottom w:val="none" w:sz="0" w:space="0" w:color="auto"/>
        <w:right w:val="none" w:sz="0" w:space="0" w:color="auto"/>
      </w:divBdr>
    </w:div>
    <w:div w:id="701202156">
      <w:bodyDiv w:val="1"/>
      <w:marLeft w:val="0"/>
      <w:marRight w:val="0"/>
      <w:marTop w:val="0"/>
      <w:marBottom w:val="0"/>
      <w:divBdr>
        <w:top w:val="none" w:sz="0" w:space="0" w:color="auto"/>
        <w:left w:val="none" w:sz="0" w:space="0" w:color="auto"/>
        <w:bottom w:val="none" w:sz="0" w:space="0" w:color="auto"/>
        <w:right w:val="none" w:sz="0" w:space="0" w:color="auto"/>
      </w:divBdr>
    </w:div>
    <w:div w:id="774907857">
      <w:bodyDiv w:val="1"/>
      <w:marLeft w:val="0"/>
      <w:marRight w:val="0"/>
      <w:marTop w:val="0"/>
      <w:marBottom w:val="0"/>
      <w:divBdr>
        <w:top w:val="none" w:sz="0" w:space="0" w:color="auto"/>
        <w:left w:val="none" w:sz="0" w:space="0" w:color="auto"/>
        <w:bottom w:val="none" w:sz="0" w:space="0" w:color="auto"/>
        <w:right w:val="none" w:sz="0" w:space="0" w:color="auto"/>
      </w:divBdr>
    </w:div>
    <w:div w:id="844513202">
      <w:bodyDiv w:val="1"/>
      <w:marLeft w:val="0"/>
      <w:marRight w:val="0"/>
      <w:marTop w:val="0"/>
      <w:marBottom w:val="0"/>
      <w:divBdr>
        <w:top w:val="none" w:sz="0" w:space="0" w:color="auto"/>
        <w:left w:val="none" w:sz="0" w:space="0" w:color="auto"/>
        <w:bottom w:val="none" w:sz="0" w:space="0" w:color="auto"/>
        <w:right w:val="none" w:sz="0" w:space="0" w:color="auto"/>
      </w:divBdr>
    </w:div>
    <w:div w:id="854081025">
      <w:bodyDiv w:val="1"/>
      <w:marLeft w:val="0"/>
      <w:marRight w:val="0"/>
      <w:marTop w:val="0"/>
      <w:marBottom w:val="0"/>
      <w:divBdr>
        <w:top w:val="none" w:sz="0" w:space="0" w:color="auto"/>
        <w:left w:val="none" w:sz="0" w:space="0" w:color="auto"/>
        <w:bottom w:val="none" w:sz="0" w:space="0" w:color="auto"/>
        <w:right w:val="none" w:sz="0" w:space="0" w:color="auto"/>
      </w:divBdr>
    </w:div>
    <w:div w:id="891775343">
      <w:bodyDiv w:val="1"/>
      <w:marLeft w:val="0"/>
      <w:marRight w:val="0"/>
      <w:marTop w:val="0"/>
      <w:marBottom w:val="0"/>
      <w:divBdr>
        <w:top w:val="none" w:sz="0" w:space="0" w:color="auto"/>
        <w:left w:val="none" w:sz="0" w:space="0" w:color="auto"/>
        <w:bottom w:val="none" w:sz="0" w:space="0" w:color="auto"/>
        <w:right w:val="none" w:sz="0" w:space="0" w:color="auto"/>
      </w:divBdr>
    </w:div>
    <w:div w:id="924652722">
      <w:bodyDiv w:val="1"/>
      <w:marLeft w:val="0"/>
      <w:marRight w:val="0"/>
      <w:marTop w:val="0"/>
      <w:marBottom w:val="0"/>
      <w:divBdr>
        <w:top w:val="none" w:sz="0" w:space="0" w:color="auto"/>
        <w:left w:val="none" w:sz="0" w:space="0" w:color="auto"/>
        <w:bottom w:val="none" w:sz="0" w:space="0" w:color="auto"/>
        <w:right w:val="none" w:sz="0" w:space="0" w:color="auto"/>
      </w:divBdr>
    </w:div>
    <w:div w:id="954100244">
      <w:bodyDiv w:val="1"/>
      <w:marLeft w:val="0"/>
      <w:marRight w:val="0"/>
      <w:marTop w:val="0"/>
      <w:marBottom w:val="0"/>
      <w:divBdr>
        <w:top w:val="none" w:sz="0" w:space="0" w:color="auto"/>
        <w:left w:val="none" w:sz="0" w:space="0" w:color="auto"/>
        <w:bottom w:val="none" w:sz="0" w:space="0" w:color="auto"/>
        <w:right w:val="none" w:sz="0" w:space="0" w:color="auto"/>
      </w:divBdr>
    </w:div>
    <w:div w:id="977416424">
      <w:bodyDiv w:val="1"/>
      <w:marLeft w:val="0"/>
      <w:marRight w:val="0"/>
      <w:marTop w:val="0"/>
      <w:marBottom w:val="0"/>
      <w:divBdr>
        <w:top w:val="none" w:sz="0" w:space="0" w:color="auto"/>
        <w:left w:val="none" w:sz="0" w:space="0" w:color="auto"/>
        <w:bottom w:val="none" w:sz="0" w:space="0" w:color="auto"/>
        <w:right w:val="none" w:sz="0" w:space="0" w:color="auto"/>
      </w:divBdr>
    </w:div>
    <w:div w:id="977490156">
      <w:bodyDiv w:val="1"/>
      <w:marLeft w:val="0"/>
      <w:marRight w:val="0"/>
      <w:marTop w:val="0"/>
      <w:marBottom w:val="0"/>
      <w:divBdr>
        <w:top w:val="none" w:sz="0" w:space="0" w:color="auto"/>
        <w:left w:val="none" w:sz="0" w:space="0" w:color="auto"/>
        <w:bottom w:val="none" w:sz="0" w:space="0" w:color="auto"/>
        <w:right w:val="none" w:sz="0" w:space="0" w:color="auto"/>
      </w:divBdr>
    </w:div>
    <w:div w:id="996686786">
      <w:bodyDiv w:val="1"/>
      <w:marLeft w:val="0"/>
      <w:marRight w:val="0"/>
      <w:marTop w:val="0"/>
      <w:marBottom w:val="0"/>
      <w:divBdr>
        <w:top w:val="none" w:sz="0" w:space="0" w:color="auto"/>
        <w:left w:val="none" w:sz="0" w:space="0" w:color="auto"/>
        <w:bottom w:val="none" w:sz="0" w:space="0" w:color="auto"/>
        <w:right w:val="none" w:sz="0" w:space="0" w:color="auto"/>
      </w:divBdr>
    </w:div>
    <w:div w:id="1014065913">
      <w:bodyDiv w:val="1"/>
      <w:marLeft w:val="0"/>
      <w:marRight w:val="0"/>
      <w:marTop w:val="0"/>
      <w:marBottom w:val="0"/>
      <w:divBdr>
        <w:top w:val="none" w:sz="0" w:space="0" w:color="auto"/>
        <w:left w:val="none" w:sz="0" w:space="0" w:color="auto"/>
        <w:bottom w:val="none" w:sz="0" w:space="0" w:color="auto"/>
        <w:right w:val="none" w:sz="0" w:space="0" w:color="auto"/>
      </w:divBdr>
    </w:div>
    <w:div w:id="1053776304">
      <w:bodyDiv w:val="1"/>
      <w:marLeft w:val="0"/>
      <w:marRight w:val="0"/>
      <w:marTop w:val="0"/>
      <w:marBottom w:val="0"/>
      <w:divBdr>
        <w:top w:val="none" w:sz="0" w:space="0" w:color="auto"/>
        <w:left w:val="none" w:sz="0" w:space="0" w:color="auto"/>
        <w:bottom w:val="none" w:sz="0" w:space="0" w:color="auto"/>
        <w:right w:val="none" w:sz="0" w:space="0" w:color="auto"/>
      </w:divBdr>
    </w:div>
    <w:div w:id="1060905729">
      <w:bodyDiv w:val="1"/>
      <w:marLeft w:val="0"/>
      <w:marRight w:val="0"/>
      <w:marTop w:val="0"/>
      <w:marBottom w:val="0"/>
      <w:divBdr>
        <w:top w:val="none" w:sz="0" w:space="0" w:color="auto"/>
        <w:left w:val="none" w:sz="0" w:space="0" w:color="auto"/>
        <w:bottom w:val="none" w:sz="0" w:space="0" w:color="auto"/>
        <w:right w:val="none" w:sz="0" w:space="0" w:color="auto"/>
      </w:divBdr>
    </w:div>
    <w:div w:id="1076167082">
      <w:bodyDiv w:val="1"/>
      <w:marLeft w:val="0"/>
      <w:marRight w:val="0"/>
      <w:marTop w:val="0"/>
      <w:marBottom w:val="0"/>
      <w:divBdr>
        <w:top w:val="none" w:sz="0" w:space="0" w:color="auto"/>
        <w:left w:val="none" w:sz="0" w:space="0" w:color="auto"/>
        <w:bottom w:val="none" w:sz="0" w:space="0" w:color="auto"/>
        <w:right w:val="none" w:sz="0" w:space="0" w:color="auto"/>
      </w:divBdr>
    </w:div>
    <w:div w:id="1134256996">
      <w:bodyDiv w:val="1"/>
      <w:marLeft w:val="0"/>
      <w:marRight w:val="0"/>
      <w:marTop w:val="0"/>
      <w:marBottom w:val="0"/>
      <w:divBdr>
        <w:top w:val="none" w:sz="0" w:space="0" w:color="auto"/>
        <w:left w:val="none" w:sz="0" w:space="0" w:color="auto"/>
        <w:bottom w:val="none" w:sz="0" w:space="0" w:color="auto"/>
        <w:right w:val="none" w:sz="0" w:space="0" w:color="auto"/>
      </w:divBdr>
    </w:div>
    <w:div w:id="1142427041">
      <w:bodyDiv w:val="1"/>
      <w:marLeft w:val="0"/>
      <w:marRight w:val="0"/>
      <w:marTop w:val="0"/>
      <w:marBottom w:val="0"/>
      <w:divBdr>
        <w:top w:val="none" w:sz="0" w:space="0" w:color="auto"/>
        <w:left w:val="none" w:sz="0" w:space="0" w:color="auto"/>
        <w:bottom w:val="none" w:sz="0" w:space="0" w:color="auto"/>
        <w:right w:val="none" w:sz="0" w:space="0" w:color="auto"/>
      </w:divBdr>
    </w:div>
    <w:div w:id="1293943027">
      <w:bodyDiv w:val="1"/>
      <w:marLeft w:val="0"/>
      <w:marRight w:val="0"/>
      <w:marTop w:val="0"/>
      <w:marBottom w:val="0"/>
      <w:divBdr>
        <w:top w:val="none" w:sz="0" w:space="0" w:color="auto"/>
        <w:left w:val="none" w:sz="0" w:space="0" w:color="auto"/>
        <w:bottom w:val="none" w:sz="0" w:space="0" w:color="auto"/>
        <w:right w:val="none" w:sz="0" w:space="0" w:color="auto"/>
      </w:divBdr>
    </w:div>
    <w:div w:id="1342009878">
      <w:bodyDiv w:val="1"/>
      <w:marLeft w:val="0"/>
      <w:marRight w:val="0"/>
      <w:marTop w:val="0"/>
      <w:marBottom w:val="0"/>
      <w:divBdr>
        <w:top w:val="none" w:sz="0" w:space="0" w:color="auto"/>
        <w:left w:val="none" w:sz="0" w:space="0" w:color="auto"/>
        <w:bottom w:val="none" w:sz="0" w:space="0" w:color="auto"/>
        <w:right w:val="none" w:sz="0" w:space="0" w:color="auto"/>
      </w:divBdr>
    </w:div>
    <w:div w:id="1351372757">
      <w:bodyDiv w:val="1"/>
      <w:marLeft w:val="0"/>
      <w:marRight w:val="0"/>
      <w:marTop w:val="0"/>
      <w:marBottom w:val="0"/>
      <w:divBdr>
        <w:top w:val="none" w:sz="0" w:space="0" w:color="auto"/>
        <w:left w:val="none" w:sz="0" w:space="0" w:color="auto"/>
        <w:bottom w:val="none" w:sz="0" w:space="0" w:color="auto"/>
        <w:right w:val="none" w:sz="0" w:space="0" w:color="auto"/>
      </w:divBdr>
    </w:div>
    <w:div w:id="1363480778">
      <w:bodyDiv w:val="1"/>
      <w:marLeft w:val="0"/>
      <w:marRight w:val="0"/>
      <w:marTop w:val="0"/>
      <w:marBottom w:val="0"/>
      <w:divBdr>
        <w:top w:val="none" w:sz="0" w:space="0" w:color="auto"/>
        <w:left w:val="none" w:sz="0" w:space="0" w:color="auto"/>
        <w:bottom w:val="none" w:sz="0" w:space="0" w:color="auto"/>
        <w:right w:val="none" w:sz="0" w:space="0" w:color="auto"/>
      </w:divBdr>
    </w:div>
    <w:div w:id="1373077238">
      <w:bodyDiv w:val="1"/>
      <w:marLeft w:val="0"/>
      <w:marRight w:val="0"/>
      <w:marTop w:val="0"/>
      <w:marBottom w:val="0"/>
      <w:divBdr>
        <w:top w:val="none" w:sz="0" w:space="0" w:color="auto"/>
        <w:left w:val="none" w:sz="0" w:space="0" w:color="auto"/>
        <w:bottom w:val="none" w:sz="0" w:space="0" w:color="auto"/>
        <w:right w:val="none" w:sz="0" w:space="0" w:color="auto"/>
      </w:divBdr>
    </w:div>
    <w:div w:id="1425422689">
      <w:bodyDiv w:val="1"/>
      <w:marLeft w:val="0"/>
      <w:marRight w:val="0"/>
      <w:marTop w:val="0"/>
      <w:marBottom w:val="0"/>
      <w:divBdr>
        <w:top w:val="none" w:sz="0" w:space="0" w:color="auto"/>
        <w:left w:val="none" w:sz="0" w:space="0" w:color="auto"/>
        <w:bottom w:val="none" w:sz="0" w:space="0" w:color="auto"/>
        <w:right w:val="none" w:sz="0" w:space="0" w:color="auto"/>
      </w:divBdr>
    </w:div>
    <w:div w:id="1445688332">
      <w:bodyDiv w:val="1"/>
      <w:marLeft w:val="0"/>
      <w:marRight w:val="0"/>
      <w:marTop w:val="0"/>
      <w:marBottom w:val="0"/>
      <w:divBdr>
        <w:top w:val="none" w:sz="0" w:space="0" w:color="auto"/>
        <w:left w:val="none" w:sz="0" w:space="0" w:color="auto"/>
        <w:bottom w:val="none" w:sz="0" w:space="0" w:color="auto"/>
        <w:right w:val="none" w:sz="0" w:space="0" w:color="auto"/>
      </w:divBdr>
    </w:div>
    <w:div w:id="1488668538">
      <w:bodyDiv w:val="1"/>
      <w:marLeft w:val="0"/>
      <w:marRight w:val="0"/>
      <w:marTop w:val="0"/>
      <w:marBottom w:val="0"/>
      <w:divBdr>
        <w:top w:val="none" w:sz="0" w:space="0" w:color="auto"/>
        <w:left w:val="none" w:sz="0" w:space="0" w:color="auto"/>
        <w:bottom w:val="none" w:sz="0" w:space="0" w:color="auto"/>
        <w:right w:val="none" w:sz="0" w:space="0" w:color="auto"/>
      </w:divBdr>
    </w:div>
    <w:div w:id="1493259094">
      <w:bodyDiv w:val="1"/>
      <w:marLeft w:val="0"/>
      <w:marRight w:val="0"/>
      <w:marTop w:val="0"/>
      <w:marBottom w:val="0"/>
      <w:divBdr>
        <w:top w:val="none" w:sz="0" w:space="0" w:color="auto"/>
        <w:left w:val="none" w:sz="0" w:space="0" w:color="auto"/>
        <w:bottom w:val="none" w:sz="0" w:space="0" w:color="auto"/>
        <w:right w:val="none" w:sz="0" w:space="0" w:color="auto"/>
      </w:divBdr>
    </w:div>
    <w:div w:id="1499928262">
      <w:bodyDiv w:val="1"/>
      <w:marLeft w:val="0"/>
      <w:marRight w:val="0"/>
      <w:marTop w:val="0"/>
      <w:marBottom w:val="0"/>
      <w:divBdr>
        <w:top w:val="none" w:sz="0" w:space="0" w:color="auto"/>
        <w:left w:val="none" w:sz="0" w:space="0" w:color="auto"/>
        <w:bottom w:val="none" w:sz="0" w:space="0" w:color="auto"/>
        <w:right w:val="none" w:sz="0" w:space="0" w:color="auto"/>
      </w:divBdr>
    </w:div>
    <w:div w:id="1576744723">
      <w:bodyDiv w:val="1"/>
      <w:marLeft w:val="0"/>
      <w:marRight w:val="0"/>
      <w:marTop w:val="0"/>
      <w:marBottom w:val="0"/>
      <w:divBdr>
        <w:top w:val="none" w:sz="0" w:space="0" w:color="auto"/>
        <w:left w:val="none" w:sz="0" w:space="0" w:color="auto"/>
        <w:bottom w:val="none" w:sz="0" w:space="0" w:color="auto"/>
        <w:right w:val="none" w:sz="0" w:space="0" w:color="auto"/>
      </w:divBdr>
    </w:div>
    <w:div w:id="1584758442">
      <w:bodyDiv w:val="1"/>
      <w:marLeft w:val="0"/>
      <w:marRight w:val="0"/>
      <w:marTop w:val="0"/>
      <w:marBottom w:val="0"/>
      <w:divBdr>
        <w:top w:val="none" w:sz="0" w:space="0" w:color="auto"/>
        <w:left w:val="none" w:sz="0" w:space="0" w:color="auto"/>
        <w:bottom w:val="none" w:sz="0" w:space="0" w:color="auto"/>
        <w:right w:val="none" w:sz="0" w:space="0" w:color="auto"/>
      </w:divBdr>
    </w:div>
    <w:div w:id="1591353738">
      <w:bodyDiv w:val="1"/>
      <w:marLeft w:val="0"/>
      <w:marRight w:val="0"/>
      <w:marTop w:val="0"/>
      <w:marBottom w:val="0"/>
      <w:divBdr>
        <w:top w:val="none" w:sz="0" w:space="0" w:color="auto"/>
        <w:left w:val="none" w:sz="0" w:space="0" w:color="auto"/>
        <w:bottom w:val="none" w:sz="0" w:space="0" w:color="auto"/>
        <w:right w:val="none" w:sz="0" w:space="0" w:color="auto"/>
      </w:divBdr>
    </w:div>
    <w:div w:id="1637753727">
      <w:bodyDiv w:val="1"/>
      <w:marLeft w:val="0"/>
      <w:marRight w:val="0"/>
      <w:marTop w:val="0"/>
      <w:marBottom w:val="0"/>
      <w:divBdr>
        <w:top w:val="none" w:sz="0" w:space="0" w:color="auto"/>
        <w:left w:val="none" w:sz="0" w:space="0" w:color="auto"/>
        <w:bottom w:val="none" w:sz="0" w:space="0" w:color="auto"/>
        <w:right w:val="none" w:sz="0" w:space="0" w:color="auto"/>
      </w:divBdr>
    </w:div>
    <w:div w:id="1650212712">
      <w:bodyDiv w:val="1"/>
      <w:marLeft w:val="0"/>
      <w:marRight w:val="0"/>
      <w:marTop w:val="0"/>
      <w:marBottom w:val="0"/>
      <w:divBdr>
        <w:top w:val="none" w:sz="0" w:space="0" w:color="auto"/>
        <w:left w:val="none" w:sz="0" w:space="0" w:color="auto"/>
        <w:bottom w:val="none" w:sz="0" w:space="0" w:color="auto"/>
        <w:right w:val="none" w:sz="0" w:space="0" w:color="auto"/>
      </w:divBdr>
    </w:div>
    <w:div w:id="1685740206">
      <w:bodyDiv w:val="1"/>
      <w:marLeft w:val="0"/>
      <w:marRight w:val="0"/>
      <w:marTop w:val="0"/>
      <w:marBottom w:val="0"/>
      <w:divBdr>
        <w:top w:val="none" w:sz="0" w:space="0" w:color="auto"/>
        <w:left w:val="none" w:sz="0" w:space="0" w:color="auto"/>
        <w:bottom w:val="none" w:sz="0" w:space="0" w:color="auto"/>
        <w:right w:val="none" w:sz="0" w:space="0" w:color="auto"/>
      </w:divBdr>
    </w:div>
    <w:div w:id="1717311460">
      <w:bodyDiv w:val="1"/>
      <w:marLeft w:val="0"/>
      <w:marRight w:val="0"/>
      <w:marTop w:val="0"/>
      <w:marBottom w:val="0"/>
      <w:divBdr>
        <w:top w:val="none" w:sz="0" w:space="0" w:color="auto"/>
        <w:left w:val="none" w:sz="0" w:space="0" w:color="auto"/>
        <w:bottom w:val="none" w:sz="0" w:space="0" w:color="auto"/>
        <w:right w:val="none" w:sz="0" w:space="0" w:color="auto"/>
      </w:divBdr>
    </w:div>
    <w:div w:id="1723938135">
      <w:bodyDiv w:val="1"/>
      <w:marLeft w:val="0"/>
      <w:marRight w:val="0"/>
      <w:marTop w:val="0"/>
      <w:marBottom w:val="0"/>
      <w:divBdr>
        <w:top w:val="none" w:sz="0" w:space="0" w:color="auto"/>
        <w:left w:val="none" w:sz="0" w:space="0" w:color="auto"/>
        <w:bottom w:val="none" w:sz="0" w:space="0" w:color="auto"/>
        <w:right w:val="none" w:sz="0" w:space="0" w:color="auto"/>
      </w:divBdr>
    </w:div>
    <w:div w:id="1799177758">
      <w:bodyDiv w:val="1"/>
      <w:marLeft w:val="0"/>
      <w:marRight w:val="0"/>
      <w:marTop w:val="0"/>
      <w:marBottom w:val="0"/>
      <w:divBdr>
        <w:top w:val="none" w:sz="0" w:space="0" w:color="auto"/>
        <w:left w:val="none" w:sz="0" w:space="0" w:color="auto"/>
        <w:bottom w:val="none" w:sz="0" w:space="0" w:color="auto"/>
        <w:right w:val="none" w:sz="0" w:space="0" w:color="auto"/>
      </w:divBdr>
    </w:div>
    <w:div w:id="1904637105">
      <w:bodyDiv w:val="1"/>
      <w:marLeft w:val="0"/>
      <w:marRight w:val="0"/>
      <w:marTop w:val="0"/>
      <w:marBottom w:val="0"/>
      <w:divBdr>
        <w:top w:val="none" w:sz="0" w:space="0" w:color="auto"/>
        <w:left w:val="none" w:sz="0" w:space="0" w:color="auto"/>
        <w:bottom w:val="none" w:sz="0" w:space="0" w:color="auto"/>
        <w:right w:val="none" w:sz="0" w:space="0" w:color="auto"/>
      </w:divBdr>
    </w:div>
    <w:div w:id="1919287536">
      <w:bodyDiv w:val="1"/>
      <w:marLeft w:val="0"/>
      <w:marRight w:val="0"/>
      <w:marTop w:val="0"/>
      <w:marBottom w:val="0"/>
      <w:divBdr>
        <w:top w:val="none" w:sz="0" w:space="0" w:color="auto"/>
        <w:left w:val="none" w:sz="0" w:space="0" w:color="auto"/>
        <w:bottom w:val="none" w:sz="0" w:space="0" w:color="auto"/>
        <w:right w:val="none" w:sz="0" w:space="0" w:color="auto"/>
      </w:divBdr>
    </w:div>
    <w:div w:id="1944797616">
      <w:bodyDiv w:val="1"/>
      <w:marLeft w:val="0"/>
      <w:marRight w:val="0"/>
      <w:marTop w:val="0"/>
      <w:marBottom w:val="0"/>
      <w:divBdr>
        <w:top w:val="none" w:sz="0" w:space="0" w:color="auto"/>
        <w:left w:val="none" w:sz="0" w:space="0" w:color="auto"/>
        <w:bottom w:val="none" w:sz="0" w:space="0" w:color="auto"/>
        <w:right w:val="none" w:sz="0" w:space="0" w:color="auto"/>
      </w:divBdr>
    </w:div>
    <w:div w:id="1988312742">
      <w:bodyDiv w:val="1"/>
      <w:marLeft w:val="0"/>
      <w:marRight w:val="0"/>
      <w:marTop w:val="0"/>
      <w:marBottom w:val="0"/>
      <w:divBdr>
        <w:top w:val="none" w:sz="0" w:space="0" w:color="auto"/>
        <w:left w:val="none" w:sz="0" w:space="0" w:color="auto"/>
        <w:bottom w:val="none" w:sz="0" w:space="0" w:color="auto"/>
        <w:right w:val="none" w:sz="0" w:space="0" w:color="auto"/>
      </w:divBdr>
    </w:div>
    <w:div w:id="2039426260">
      <w:bodyDiv w:val="1"/>
      <w:marLeft w:val="0"/>
      <w:marRight w:val="0"/>
      <w:marTop w:val="0"/>
      <w:marBottom w:val="0"/>
      <w:divBdr>
        <w:top w:val="none" w:sz="0" w:space="0" w:color="auto"/>
        <w:left w:val="none" w:sz="0" w:space="0" w:color="auto"/>
        <w:bottom w:val="none" w:sz="0" w:space="0" w:color="auto"/>
        <w:right w:val="none" w:sz="0" w:space="0" w:color="auto"/>
      </w:divBdr>
    </w:div>
    <w:div w:id="2050910451">
      <w:bodyDiv w:val="1"/>
      <w:marLeft w:val="0"/>
      <w:marRight w:val="0"/>
      <w:marTop w:val="0"/>
      <w:marBottom w:val="0"/>
      <w:divBdr>
        <w:top w:val="none" w:sz="0" w:space="0" w:color="auto"/>
        <w:left w:val="none" w:sz="0" w:space="0" w:color="auto"/>
        <w:bottom w:val="none" w:sz="0" w:space="0" w:color="auto"/>
        <w:right w:val="none" w:sz="0" w:space="0" w:color="auto"/>
      </w:divBdr>
    </w:div>
    <w:div w:id="2061899065">
      <w:bodyDiv w:val="1"/>
      <w:marLeft w:val="0"/>
      <w:marRight w:val="0"/>
      <w:marTop w:val="0"/>
      <w:marBottom w:val="0"/>
      <w:divBdr>
        <w:top w:val="none" w:sz="0" w:space="0" w:color="auto"/>
        <w:left w:val="none" w:sz="0" w:space="0" w:color="auto"/>
        <w:bottom w:val="none" w:sz="0" w:space="0" w:color="auto"/>
        <w:right w:val="none" w:sz="0" w:space="0" w:color="auto"/>
      </w:divBdr>
    </w:div>
    <w:div w:id="2093575950">
      <w:bodyDiv w:val="1"/>
      <w:marLeft w:val="0"/>
      <w:marRight w:val="0"/>
      <w:marTop w:val="0"/>
      <w:marBottom w:val="0"/>
      <w:divBdr>
        <w:top w:val="none" w:sz="0" w:space="0" w:color="auto"/>
        <w:left w:val="none" w:sz="0" w:space="0" w:color="auto"/>
        <w:bottom w:val="none" w:sz="0" w:space="0" w:color="auto"/>
        <w:right w:val="none" w:sz="0" w:space="0" w:color="auto"/>
      </w:divBdr>
    </w:div>
    <w:div w:id="21290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mabebt2b/OMICRO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abebt2b/OMICR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9770F84F0F4DFC96F313CD5695FAE2"/>
        <w:category>
          <w:name w:val="General"/>
          <w:gallery w:val="placeholder"/>
        </w:category>
        <w:types>
          <w:type w:val="bbPlcHdr"/>
        </w:types>
        <w:behaviors>
          <w:behavior w:val="content"/>
        </w:behaviors>
        <w:guid w:val="{7631497E-A3B2-4E45-A955-2654C3B63A25}"/>
      </w:docPartPr>
      <w:docPartBody>
        <w:p w:rsidR="004924B0" w:rsidRDefault="002501D8">
          <w:r w:rsidRPr="004909D9">
            <w:rPr>
              <w:rStyle w:val="Textodelmarcadordeposicin"/>
            </w:rPr>
            <w:t>[Fecha de publicación]</w:t>
          </w:r>
        </w:p>
      </w:docPartBody>
    </w:docPart>
    <w:docPart>
      <w:docPartPr>
        <w:name w:val="DDF4876DF8F34F2786D0B56EE7F3A1A7"/>
        <w:category>
          <w:name w:val="General"/>
          <w:gallery w:val="placeholder"/>
        </w:category>
        <w:types>
          <w:type w:val="bbPlcHdr"/>
        </w:types>
        <w:behaviors>
          <w:behavior w:val="content"/>
        </w:behaviors>
        <w:guid w:val="{6B0C3254-E7E5-42DB-B4E8-655CD07081ED}"/>
      </w:docPartPr>
      <w:docPartBody>
        <w:p w:rsidR="003529D5" w:rsidRDefault="00B105E7">
          <w:r w:rsidRPr="004C4592">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E"/>
    <w:rsid w:val="000443B9"/>
    <w:rsid w:val="000A0752"/>
    <w:rsid w:val="001D272A"/>
    <w:rsid w:val="002501D8"/>
    <w:rsid w:val="002F70EB"/>
    <w:rsid w:val="003529D5"/>
    <w:rsid w:val="0041239E"/>
    <w:rsid w:val="004924B0"/>
    <w:rsid w:val="00531E51"/>
    <w:rsid w:val="005E2868"/>
    <w:rsid w:val="005F603D"/>
    <w:rsid w:val="0062544C"/>
    <w:rsid w:val="0071342E"/>
    <w:rsid w:val="00715250"/>
    <w:rsid w:val="007216D1"/>
    <w:rsid w:val="00815DE9"/>
    <w:rsid w:val="009F4C1C"/>
    <w:rsid w:val="00A214BB"/>
    <w:rsid w:val="00A90895"/>
    <w:rsid w:val="00B105E7"/>
    <w:rsid w:val="00B229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05E7"/>
    <w:rPr>
      <w:color w:val="808080"/>
    </w:rPr>
  </w:style>
  <w:style w:type="paragraph" w:customStyle="1" w:styleId="29BD9C16917E4BEC86F8D5EED4104EEC">
    <w:name w:val="29BD9C16917E4BEC86F8D5EED4104EEC"/>
    <w:rsid w:val="0071342E"/>
    <w:pPr>
      <w:spacing w:after="0" w:line="240" w:lineRule="auto"/>
    </w:pPr>
  </w:style>
  <w:style w:type="paragraph" w:customStyle="1" w:styleId="167FD8BAEF7443FDBEE83366359C3D0E">
    <w:name w:val="167FD8BAEF7443FDBEE83366359C3D0E"/>
    <w:rsid w:val="002501D8"/>
  </w:style>
  <w:style w:type="paragraph" w:customStyle="1" w:styleId="A0A257175210406DAEDEF7E37D619C88">
    <w:name w:val="A0A257175210406DAEDEF7E37D619C88"/>
    <w:rsid w:val="002501D8"/>
  </w:style>
  <w:style w:type="paragraph" w:customStyle="1" w:styleId="C8F62E3A4976426DA0EFF25A359FA215">
    <w:name w:val="C8F62E3A4976426DA0EFF25A359FA215"/>
    <w:rsid w:val="002501D8"/>
  </w:style>
  <w:style w:type="paragraph" w:customStyle="1" w:styleId="010C66E309DE467F8C3ECA092D0DC870">
    <w:name w:val="010C66E309DE467F8C3ECA092D0DC870"/>
    <w:rsid w:val="002501D8"/>
  </w:style>
  <w:style w:type="paragraph" w:customStyle="1" w:styleId="C0583313CF6A4E26BE7D98855EA34AAC">
    <w:name w:val="C0583313CF6A4E26BE7D98855EA34AAC"/>
    <w:rsid w:val="002501D8"/>
  </w:style>
  <w:style w:type="paragraph" w:customStyle="1" w:styleId="1A1E84F3201E4051AE78654E381187F9">
    <w:name w:val="1A1E84F3201E4051AE78654E381187F9"/>
    <w:rsid w:val="002501D8"/>
    <w:pPr>
      <w:spacing w:after="0" w:line="240" w:lineRule="auto"/>
    </w:pPr>
  </w:style>
  <w:style w:type="paragraph" w:customStyle="1" w:styleId="501291E5E99C4B1B8187DDDD13E762AB">
    <w:name w:val="501291E5E99C4B1B8187DDDD13E762AB"/>
    <w:rsid w:val="002501D8"/>
  </w:style>
  <w:style w:type="paragraph" w:customStyle="1" w:styleId="6E5B98AFAC2B4E9EB4A7712E95A023CA">
    <w:name w:val="6E5B98AFAC2B4E9EB4A7712E95A023CA"/>
    <w:rsid w:val="002501D8"/>
  </w:style>
  <w:style w:type="paragraph" w:customStyle="1" w:styleId="4AC1317A89AA4BFFAA1B5657BF439A93">
    <w:name w:val="4AC1317A89AA4BFFAA1B5657BF439A93"/>
    <w:rsid w:val="002501D8"/>
  </w:style>
  <w:style w:type="paragraph" w:customStyle="1" w:styleId="13FE823532104904AAC0CDBBEB656EDF">
    <w:name w:val="13FE823532104904AAC0CDBBEB656EDF"/>
    <w:rsid w:val="002501D8"/>
  </w:style>
  <w:style w:type="paragraph" w:customStyle="1" w:styleId="57D86892725A46C2833449AA038CDA15">
    <w:name w:val="57D86892725A46C2833449AA038CDA15"/>
    <w:rsid w:val="002501D8"/>
  </w:style>
  <w:style w:type="paragraph" w:customStyle="1" w:styleId="99DB4E55DA5A4CBBAD1871FFF7C4DB80">
    <w:name w:val="99DB4E55DA5A4CBBAD1871FFF7C4DB80"/>
    <w:rsid w:val="002501D8"/>
    <w:pPr>
      <w:spacing w:after="0" w:line="240" w:lineRule="auto"/>
    </w:pPr>
  </w:style>
  <w:style w:type="paragraph" w:customStyle="1" w:styleId="99DB4E55DA5A4CBBAD1871FFF7C4DB801">
    <w:name w:val="99DB4E55DA5A4CBBAD1871FFF7C4DB801"/>
    <w:rsid w:val="002501D8"/>
    <w:pPr>
      <w:spacing w:after="0" w:line="240" w:lineRule="auto"/>
    </w:pPr>
  </w:style>
  <w:style w:type="paragraph" w:customStyle="1" w:styleId="99DB4E55DA5A4CBBAD1871FFF7C4DB802">
    <w:name w:val="99DB4E55DA5A4CBBAD1871FFF7C4DB802"/>
    <w:rsid w:val="002501D8"/>
    <w:pPr>
      <w:spacing w:after="0" w:line="240" w:lineRule="auto"/>
    </w:pPr>
  </w:style>
  <w:style w:type="paragraph" w:customStyle="1" w:styleId="99DB4E55DA5A4CBBAD1871FFF7C4DB803">
    <w:name w:val="99DB4E55DA5A4CBBAD1871FFF7C4DB803"/>
    <w:rsid w:val="002501D8"/>
    <w:pPr>
      <w:spacing w:after="0" w:line="240" w:lineRule="auto"/>
    </w:pPr>
  </w:style>
  <w:style w:type="paragraph" w:customStyle="1" w:styleId="F1E403C5846941878FB7453D8BAF888E">
    <w:name w:val="F1E403C5846941878FB7453D8BAF888E"/>
    <w:rsid w:val="00715250"/>
  </w:style>
  <w:style w:type="paragraph" w:customStyle="1" w:styleId="26CC6CECAC444D9182222C8FC38BEEFD">
    <w:name w:val="26CC6CECAC444D9182222C8FC38BEEFD"/>
    <w:rsid w:val="00715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enero de 2022</PublishDate>
  <Abstract/>
  <CompanyAddress>Máster en Big Data y Visual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Org21</b:Tag>
    <b:SourceType>ArticleInAPeriodical</b:SourceType>
    <b:Guid>{B899AED5-547F-493C-8100-94E4BB7799FA}</b:Guid>
    <b:Author>
      <b:Author>
        <b:Corporate>Organización Mundial de la Salud</b:Corporate>
      </b:Author>
    </b:Author>
    <b:Title>Declaración. Clasificación de la variante ómicron (B.1.1.529) del SARS-CoV-2 como variante preocupante</b:Title>
    <b:Year>2021</b:Year>
    <b:Month>Noviembre</b:Month>
    <b:Day>26</b:Day>
    <b:URL>https://www.who.int/es/news/item/26-11-2021-classification-of-omicron-(b.1.1.529)-sars-cov-2-variant-of-concern</b:URL>
    <b:RefOrder>1</b:RefOrder>
  </b:Source>
  <b:Source>
    <b:Tag>Min21</b:Tag>
    <b:SourceType>ArticleInAPeriodical</b:SourceType>
    <b:Guid>{6824A283-7485-4D6E-9FD8-3C99B6438283}</b:Guid>
    <b:Author>
      <b:Author>
        <b:Corporate>Ministerio de Salud Pública</b:Corporate>
      </b:Author>
    </b:Author>
    <b:Title>Ecuador confirma primer caso de Ómicron</b:Title>
    <b:Year>2021</b:Year>
    <b:Month>diciembre</b:Month>
    <b:Day>14</b:Day>
    <b:URL>https://www.salud.gob.ec/ecuador-confirma-primer-caso-omicron/</b:URL>
    <b:RefOrder>2</b:RefOrder>
  </b:Source>
  <b:Source>
    <b:Tag>Min211</b:Tag>
    <b:SourceType>ArticleInAPeriodical</b:SourceType>
    <b:Guid>{3D3E7FE7-77BD-45AB-973D-29C512013AE9}</b:Guid>
    <b:Author>
      <b:Author>
        <b:Corporate>Ministerio de Salud Pública</b:Corporate>
      </b:Author>
    </b:Author>
    <b:Title>Ecuador activa semáforo de protección COVID-19</b:Title>
    <b:Year>2022</b:Year>
    <b:Month>enero</b:Month>
    <b:Day>16</b:Day>
    <b:URL>https://www.salud.gob.ec/ecuador-activa-semaforo-de-proteccion-covid-19/</b:URL>
    <b:RefOrder>3</b:RefOrder>
  </b:Source>
  <b:Source>
    <b:Tag>Ecu21</b:Tag>
    <b:SourceType>InternetSite</b:SourceType>
    <b:Guid>{159FE873-A24F-45CF-8DF0-5030F4411894}</b:Guid>
    <b:Title>Portal Ecuacovid</b:Title>
    <b:Year>2022</b:Year>
    <b:Author>
      <b:Author>
        <b:Corporate>Ecuacovid</b:Corporate>
      </b:Author>
    </b:Author>
    <b:URL>https://github.com/andrab/ecuacovid</b:URL>
    <b:YearAccessed>2021</b:YearAccessed>
    <b:MonthAccessed>enero</b:MonthAccessed>
    <b:DayAccessed>16</b:DayAccessed>
    <b:RefOrder>5</b:RefOrder>
  </b:Source>
  <b:Source>
    <b:Tag>OMS21</b:Tag>
    <b:SourceType>ArticleInAPeriodical</b:SourceType>
    <b:Guid>{887EDBCD-94F5-43EE-A521-2E574F233797}</b:Guid>
    <b:Author>
      <b:Author>
        <b:Corporate>Organización Mundial de la Salud</b:Corporate>
      </b:Author>
    </b:Author>
    <b:Year>2021</b:Year>
    <b:Month>Noviembre</b:Month>
    <b:Day>28</b:Day>
    <b:URL>https://www.who.int/es/news/item/28-11-2021-update-on-omicron</b:URL>
    <b:Title>Situación actual relativa a la variante ómicron</b:Titl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C468D-FBDA-4E38-BDD8-AB6BEE3C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Impacto de la presencia de la variante Ómicron en la evolución de la enfermedad por COVID-19 en Ecuador</vt:lpstr>
    </vt:vector>
  </TitlesOfParts>
  <Company>UNIR</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de la presencia de la variante Ómicron en la evolución de la enfermedad por COVID-19 en Ecuador</dc:title>
  <dc:subject>Análisis e Interpretación de Datos</dc:subject>
  <dc:creator>María Belén Benalcázar Tovar</dc:creator>
  <cp:keywords/>
  <dc:description/>
  <cp:lastModifiedBy>Maria Belen Benalcazar T.</cp:lastModifiedBy>
  <cp:revision>23</cp:revision>
  <cp:lastPrinted>2021-12-29T16:45:00Z</cp:lastPrinted>
  <dcterms:created xsi:type="dcterms:W3CDTF">2022-01-17T15:56:00Z</dcterms:created>
  <dcterms:modified xsi:type="dcterms:W3CDTF">2022-02-08T16:39:00Z</dcterms:modified>
</cp:coreProperties>
</file>